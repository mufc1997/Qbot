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7E4B3D72" w:rsidR="00F34A9B" w:rsidRPr="00A94328" w:rsidRDefault="0091675B">
      <w:pPr>
        <w:spacing w:line="240" w:lineRule="auto"/>
        <w:rPr>
          <w:rFonts w:ascii="Times New Roman" w:hAnsi="Times New Roman" w:cs="Times New Roman"/>
          <w:b/>
          <w:i/>
          <w:color w:val="2A62A6"/>
          <w:sz w:val="32"/>
          <w:szCs w:val="32"/>
          <w:rPrChange w:id="0" w:author="Thai Nguyen Viet" w:date="2019-04-20T10:52:00Z">
            <w:rPr>
              <w:b/>
              <w:i/>
              <w:color w:val="2A62A6"/>
              <w:sz w:val="32"/>
              <w:szCs w:val="32"/>
            </w:rPr>
          </w:rPrChange>
        </w:rPr>
      </w:pPr>
      <w:r w:rsidRPr="00A94328">
        <w:rPr>
          <w:rFonts w:ascii="Times New Roman" w:hAnsi="Times New Roman" w:cs="Times New Roman"/>
          <w:b/>
          <w:i/>
          <w:noProof/>
          <w:color w:val="2A62A6"/>
          <w:sz w:val="32"/>
          <w:szCs w:val="32"/>
          <w:lang w:eastAsia="ja-JP" w:bidi="ar-SA"/>
          <w:rPrChange w:id="1" w:author="Thai Nguyen Viet" w:date="2019-04-20T10:52:00Z">
            <w:rPr>
              <w:b/>
              <w:i/>
              <w:noProof/>
              <w:color w:val="2A62A6"/>
              <w:sz w:val="32"/>
              <w:szCs w:val="32"/>
              <w:lang w:eastAsia="ja-JP" w:bidi="ar-SA"/>
            </w:rPr>
          </w:rPrChange>
        </w:rPr>
        <w:drawing>
          <wp:inline distT="0" distB="0" distL="0" distR="0" wp14:anchorId="278134F4" wp14:editId="0A781F8E">
            <wp:extent cx="885825" cy="885825"/>
            <wp:effectExtent l="0" t="0" r="9525" b="0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te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CA56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2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4D64CDE" w14:textId="77777777" w:rsidR="00F34A9B" w:rsidRPr="00A94328" w:rsidRDefault="00F34A9B">
      <w:pPr>
        <w:rPr>
          <w:rFonts w:ascii="Times New Roman" w:hAnsi="Times New Roman" w:cs="Times New Roman"/>
          <w:i/>
          <w:color w:val="548DD4"/>
          <w:sz w:val="32"/>
          <w:szCs w:val="32"/>
          <w:rPrChange w:id="3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2C4F8B6F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4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2A4F04D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5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0CA37EAF" w14:textId="77777777" w:rsidR="00932976" w:rsidRPr="00A94328" w:rsidRDefault="00932976">
      <w:pPr>
        <w:rPr>
          <w:rFonts w:ascii="Times New Roman" w:hAnsi="Times New Roman" w:cs="Times New Roman"/>
          <w:i/>
          <w:color w:val="548DD4"/>
          <w:sz w:val="32"/>
          <w:szCs w:val="32"/>
          <w:rPrChange w:id="6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773FC8B4" w14:textId="77777777" w:rsidR="00A367CF" w:rsidRPr="00A94328" w:rsidRDefault="00A367CF">
      <w:pPr>
        <w:rPr>
          <w:rFonts w:ascii="Times New Roman" w:hAnsi="Times New Roman" w:cs="Times New Roman"/>
          <w:i/>
          <w:color w:val="548DD4"/>
          <w:sz w:val="32"/>
          <w:szCs w:val="32"/>
          <w:rPrChange w:id="7" w:author="Thai Nguyen Viet" w:date="2019-04-20T10:52:00Z">
            <w:rPr>
              <w:i/>
              <w:color w:val="548DD4"/>
              <w:sz w:val="32"/>
              <w:szCs w:val="32"/>
            </w:rPr>
          </w:rPrChange>
        </w:rPr>
      </w:pPr>
    </w:p>
    <w:p w14:paraId="65039D03" w14:textId="71E25761" w:rsidR="00F34A9B" w:rsidRPr="00A94328" w:rsidRDefault="00CC585D">
      <w:pPr>
        <w:pBdr>
          <w:bottom w:val="single" w:sz="4" w:space="1" w:color="808080"/>
        </w:pBdr>
        <w:rPr>
          <w:rFonts w:ascii="Times New Roman" w:hAnsi="Times New Roman" w:cs="Times New Roman"/>
          <w:b/>
          <w:color w:val="951B13"/>
          <w:sz w:val="58"/>
          <w:szCs w:val="48"/>
          <w:rPrChange w:id="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0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1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lí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2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3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dự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4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5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án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6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7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hệ</w:t>
      </w:r>
      <w:proofErr w:type="spellEnd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8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color w:val="951B13"/>
          <w:sz w:val="58"/>
          <w:szCs w:val="48"/>
          <w:rPrChange w:id="19" w:author="Thai Nguyen Viet" w:date="2019-04-20T10:52:00Z">
            <w:rPr>
              <w:rFonts w:cs="Arial"/>
              <w:b/>
              <w:color w:val="951B13"/>
              <w:sz w:val="58"/>
              <w:szCs w:val="48"/>
            </w:rPr>
          </w:rPrChange>
        </w:rPr>
        <w:t>nhúng</w:t>
      </w:r>
      <w:proofErr w:type="spellEnd"/>
    </w:p>
    <w:p w14:paraId="56AB61EB" w14:textId="24BF7BA5" w:rsidR="00F34A9B" w:rsidRPr="00A94328" w:rsidRDefault="00CC585D">
      <w:pPr>
        <w:spacing w:after="80"/>
        <w:rPr>
          <w:rFonts w:ascii="Times New Roman" w:hAnsi="Times New Roman" w:cs="Times New Roman"/>
          <w:b/>
          <w:i/>
          <w:color w:val="951B13"/>
          <w:sz w:val="42"/>
          <w:rPrChange w:id="20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1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Lập</w:t>
      </w:r>
      <w:proofErr w:type="spellEnd"/>
      <w:r w:rsidRPr="00A94328">
        <w:rPr>
          <w:rFonts w:ascii="Times New Roman" w:hAnsi="Times New Roman" w:cs="Times New Roman"/>
          <w:b/>
          <w:i/>
          <w:color w:val="951B13"/>
          <w:sz w:val="42"/>
          <w:rPrChange w:id="22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3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b/>
          <w:i/>
          <w:color w:val="951B13"/>
          <w:sz w:val="42"/>
          <w:rPrChange w:id="24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 xml:space="preserve"> robot </w:t>
      </w:r>
      <w:proofErr w:type="spellStart"/>
      <w:r w:rsidRPr="00A94328">
        <w:rPr>
          <w:rFonts w:ascii="Times New Roman" w:hAnsi="Times New Roman" w:cs="Times New Roman"/>
          <w:b/>
          <w:i/>
          <w:color w:val="951B13"/>
          <w:sz w:val="42"/>
          <w:rPrChange w:id="25" w:author="Thai Nguyen Viet" w:date="2019-04-20T10:52:00Z">
            <w:rPr>
              <w:rFonts w:ascii="Arial" w:hAnsi="Arial" w:cs="Arial"/>
              <w:b/>
              <w:i/>
              <w:color w:val="951B13"/>
              <w:sz w:val="42"/>
            </w:rPr>
          </w:rPrChange>
        </w:rPr>
        <w:t>Qbot</w:t>
      </w:r>
      <w:proofErr w:type="spellEnd"/>
    </w:p>
    <w:p w14:paraId="07D84872" w14:textId="77777777" w:rsidR="00F34A9B" w:rsidRPr="00A94328" w:rsidRDefault="00F34A9B" w:rsidP="00E83396">
      <w:pPr>
        <w:rPr>
          <w:rFonts w:ascii="Times New Roman" w:hAnsi="Times New Roman" w:cs="Times New Roman"/>
          <w:rPrChange w:id="2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i/>
          <w:rPrChange w:id="27" w:author="Thai Nguyen Viet" w:date="2019-04-20T10:52:00Z">
            <w:rPr>
              <w:i/>
            </w:rPr>
          </w:rPrChange>
        </w:rPr>
        <w:t>[</w:t>
      </w:r>
      <w:r w:rsidR="00D8793C" w:rsidRPr="00A94328">
        <w:rPr>
          <w:rFonts w:ascii="Times New Roman" w:hAnsi="Times New Roman" w:cs="Times New Roman"/>
          <w:i/>
          <w:rPrChange w:id="28" w:author="Thai Nguyen Viet" w:date="2019-04-20T10:52:00Z">
            <w:rPr>
              <w:i/>
            </w:rPr>
          </w:rPrChange>
        </w:rPr>
        <w:t>Type the abstract of the document here</w:t>
      </w:r>
      <w:r w:rsidRPr="00A94328">
        <w:rPr>
          <w:rFonts w:ascii="Times New Roman" w:hAnsi="Times New Roman" w:cs="Times New Roman"/>
          <w:i/>
          <w:rPrChange w:id="29" w:author="Thai Nguyen Viet" w:date="2019-04-20T10:52:00Z">
            <w:rPr>
              <w:i/>
            </w:rPr>
          </w:rPrChange>
        </w:rPr>
        <w:t>:]</w:t>
      </w:r>
    </w:p>
    <w:p w14:paraId="0F5FE94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0" w:author="Thai Nguyen Viet" w:date="2019-04-20T10:52:00Z">
            <w:rPr/>
          </w:rPrChange>
        </w:rPr>
      </w:pPr>
    </w:p>
    <w:p w14:paraId="6D83F9B0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1" w:author="Thai Nguyen Viet" w:date="2019-04-20T10:52:00Z">
            <w:rPr/>
          </w:rPrChange>
        </w:rPr>
      </w:pPr>
    </w:p>
    <w:p w14:paraId="7B0ED30A" w14:textId="77777777" w:rsidR="00F34A9B" w:rsidRPr="00A94328" w:rsidRDefault="00F34A9B">
      <w:pPr>
        <w:tabs>
          <w:tab w:val="left" w:pos="6415"/>
        </w:tabs>
        <w:rPr>
          <w:rFonts w:ascii="Times New Roman" w:hAnsi="Times New Roman" w:cs="Times New Roman"/>
          <w:rPrChange w:id="3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33" w:author="Thai Nguyen Viet" w:date="2019-04-20T10:52:00Z">
            <w:rPr/>
          </w:rPrChange>
        </w:rPr>
        <w:tab/>
      </w:r>
    </w:p>
    <w:p w14:paraId="02C31B73" w14:textId="77777777" w:rsidR="00F34A9B" w:rsidRPr="00A94328" w:rsidRDefault="00F34A9B">
      <w:pPr>
        <w:rPr>
          <w:rFonts w:ascii="Times New Roman" w:hAnsi="Times New Roman" w:cs="Times New Roman"/>
          <w:rPrChange w:id="34" w:author="Thai Nguyen Viet" w:date="2019-04-20T10:52:00Z">
            <w:rPr/>
          </w:rPrChange>
        </w:rPr>
      </w:pPr>
    </w:p>
    <w:p w14:paraId="2696DA3F" w14:textId="77777777" w:rsidR="008B4872" w:rsidRPr="00A94328" w:rsidRDefault="008B4872">
      <w:pPr>
        <w:widowControl/>
        <w:suppressAutoHyphens w:val="0"/>
        <w:spacing w:after="0" w:line="240" w:lineRule="auto"/>
        <w:jc w:val="left"/>
        <w:rPr>
          <w:rFonts w:ascii="Times New Roman" w:hAnsi="Times New Roman" w:cs="Times New Roman"/>
          <w:b/>
          <w:bCs/>
          <w:caps/>
          <w:color w:val="951B13"/>
          <w:sz w:val="24"/>
          <w:lang w:eastAsia="ar-SA" w:bidi="ar-SA"/>
          <w:rPrChange w:id="35" w:author="Thai Nguyen Viet" w:date="2019-04-20T10:52:00Z">
            <w:rPr>
              <w:rFonts w:ascii="Verdana" w:hAnsi="Verdana" w:cs="Tahoma"/>
              <w:b/>
              <w:bCs/>
              <w:caps/>
              <w:color w:val="951B13"/>
              <w:sz w:val="24"/>
              <w:lang w:eastAsia="ar-SA" w:bidi="ar-SA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36" w:author="Thai Nguyen Viet" w:date="2019-04-20T10:52:00Z">
            <w:rPr>
              <w:color w:val="951B13"/>
            </w:rPr>
          </w:rPrChange>
        </w:rPr>
        <w:br w:type="page"/>
      </w:r>
    </w:p>
    <w:p w14:paraId="1200C526" w14:textId="3E1E2C50" w:rsidR="00F34A9B" w:rsidRPr="00A94328" w:rsidRDefault="00F34A9B">
      <w:pPr>
        <w:pStyle w:val="NormalH"/>
        <w:rPr>
          <w:rFonts w:ascii="Times New Roman" w:hAnsi="Times New Roman" w:cs="Times New Roman"/>
          <w:color w:val="951B13"/>
          <w:lang w:eastAsia="ja-JP"/>
          <w:rPrChange w:id="37" w:author="Thai Nguyen Viet" w:date="2019-04-20T10:52:00Z">
            <w:rPr>
              <w:color w:val="951B13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38" w:author="Thai Nguyen Viet" w:date="2019-04-20T10:52:00Z">
            <w:rPr>
              <w:color w:val="951B13"/>
            </w:rPr>
          </w:rPrChange>
        </w:rPr>
        <w:lastRenderedPageBreak/>
        <w:t>Table of contents</w:t>
      </w:r>
    </w:p>
    <w:p w14:paraId="42980964" w14:textId="77777777" w:rsidR="00F34A9B" w:rsidRPr="00A94328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rFonts w:ascii="Times New Roman" w:hAnsi="Times New Roman" w:cs="Times New Roman"/>
          <w:b/>
          <w:bCs/>
          <w:rPrChange w:id="39" w:author="Thai Nguyen Viet" w:date="2019-04-20T10:52:00Z">
            <w:rPr>
              <w:b/>
              <w:bCs/>
            </w:rPr>
          </w:rPrChange>
        </w:rPr>
      </w:pPr>
    </w:p>
    <w:p w14:paraId="5DAD0FDA" w14:textId="77777777" w:rsidR="00F34A9B" w:rsidRPr="00A94328" w:rsidRDefault="00F34A9B">
      <w:pPr>
        <w:pStyle w:val="TOC3"/>
        <w:rPr>
          <w:rFonts w:ascii="Times New Roman" w:hAnsi="Times New Roman" w:cs="Times New Roman"/>
          <w:rPrChange w:id="4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41" w:author="Thai Nguyen Viet" w:date="2019-04-20T10:52:00Z">
            <w:rPr/>
          </w:rPrChange>
        </w:rPr>
        <w:tab/>
      </w:r>
    </w:p>
    <w:p w14:paraId="691438EC" w14:textId="7A4E20E2" w:rsidR="00AB2031" w:rsidRPr="00A94328" w:rsidRDefault="00030EB1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2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u w:val="single"/>
          <w:rPrChange w:id="43" w:author="Thai Nguyen Viet" w:date="2019-04-20T10:52:00Z">
            <w:rPr>
              <w:u w:val="single"/>
            </w:rPr>
          </w:rPrChange>
        </w:rPr>
        <w:fldChar w:fldCharType="begin"/>
      </w:r>
      <w:r w:rsidRPr="00A94328">
        <w:rPr>
          <w:rFonts w:ascii="Times New Roman" w:hAnsi="Times New Roman" w:cs="Times New Roman"/>
          <w:u w:val="single"/>
          <w:rPrChange w:id="44" w:author="Thai Nguyen Viet" w:date="2019-04-20T10:52:00Z">
            <w:rPr>
              <w:u w:val="single"/>
            </w:rPr>
          </w:rPrChange>
        </w:rPr>
        <w:instrText xml:space="preserve"> TOC \o "1-3" \h \z \u </w:instrText>
      </w:r>
      <w:r w:rsidRPr="00A94328">
        <w:rPr>
          <w:rFonts w:ascii="Times New Roman" w:hAnsi="Times New Roman" w:cs="Times New Roman"/>
          <w:u w:val="single"/>
          <w:rPrChange w:id="45" w:author="Thai Nguyen Viet" w:date="2019-04-20T10:52:00Z">
            <w:rPr>
              <w:b w:val="0"/>
              <w:bCs w:val="0"/>
              <w:iCs/>
              <w:caps w:val="0"/>
              <w:u w:val="single"/>
            </w:rPr>
          </w:rPrChange>
        </w:rPr>
        <w:fldChar w:fldCharType="separate"/>
      </w:r>
      <w:r w:rsidR="00D94044" w:rsidRPr="00A94328">
        <w:rPr>
          <w:rFonts w:ascii="Times New Roman" w:hAnsi="Times New Roman" w:cs="Times New Roman"/>
          <w:rPrChange w:id="46" w:author="Thai Nguyen Viet" w:date="2019-04-20T10:52:00Z">
            <w:rPr/>
          </w:rPrChange>
        </w:rPr>
        <w:fldChar w:fldCharType="begin"/>
      </w:r>
      <w:r w:rsidR="00D94044" w:rsidRPr="00A94328">
        <w:rPr>
          <w:rFonts w:ascii="Times New Roman" w:hAnsi="Times New Roman" w:cs="Times New Roman"/>
          <w:rPrChange w:id="47" w:author="Thai Nguyen Viet" w:date="2019-04-20T10:52:00Z">
            <w:rPr/>
          </w:rPrChange>
        </w:rPr>
        <w:instrText xml:space="preserve"> HYPERLINK \l "_Toc527975125" </w:instrText>
      </w:r>
      <w:r w:rsidR="00D94044" w:rsidRPr="00A94328">
        <w:rPr>
          <w:rFonts w:ascii="Times New Roman" w:hAnsi="Times New Roman" w:cs="Times New Roman"/>
          <w:rPrChange w:id="4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49" w:author="Thai Nguyen Viet" w:date="2019-04-20T10:52:00Z">
            <w:rPr>
              <w:rStyle w:val="Hyperlink"/>
              <w:noProof/>
            </w:rPr>
          </w:rPrChange>
        </w:rPr>
        <w:t>1.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5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51" w:author="Thai Nguyen Viet" w:date="2019-04-20T10:52:00Z">
            <w:rPr>
              <w:rStyle w:val="Hyperlink"/>
              <w:noProof/>
            </w:rPr>
          </w:rPrChange>
        </w:rPr>
        <w:t>Giới thiệu dự án</w:t>
      </w:r>
      <w:r w:rsidR="00AB2031" w:rsidRPr="00A94328">
        <w:rPr>
          <w:rFonts w:ascii="Times New Roman" w:hAnsi="Times New Roman" w:cs="Times New Roman"/>
          <w:noProof/>
          <w:webHidden/>
          <w:rPrChange w:id="5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5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54" w:author="Thai Nguyen Viet" w:date="2019-04-20T10:52:00Z">
            <w:rPr>
              <w:noProof/>
              <w:webHidden/>
            </w:rPr>
          </w:rPrChange>
        </w:rPr>
        <w:instrText xml:space="preserve"> PAGEREF _Toc527975125 \h </w:instrText>
      </w:r>
      <w:r w:rsidR="00AB2031" w:rsidRPr="00A94328">
        <w:rPr>
          <w:rFonts w:ascii="Times New Roman" w:hAnsi="Times New Roman" w:cs="Times New Roman"/>
          <w:noProof/>
          <w:webHidden/>
          <w:rPrChange w:id="5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5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5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58" w:author="Thai Nguyen Viet" w:date="2019-04-20T10:52:00Z">
            <w:rPr>
              <w:noProof/>
              <w:webHidden/>
            </w:rPr>
          </w:rPrChange>
        </w:rPr>
        <w:fldChar w:fldCharType="end"/>
      </w:r>
      <w:r w:rsidR="00D94044" w:rsidRPr="00A94328">
        <w:rPr>
          <w:rFonts w:ascii="Times New Roman" w:hAnsi="Times New Roman" w:cs="Times New Roman"/>
          <w:noProof/>
          <w:rPrChange w:id="59" w:author="Thai Nguyen Viet" w:date="2019-04-20T10:52:00Z">
            <w:rPr>
              <w:noProof/>
            </w:rPr>
          </w:rPrChange>
        </w:rPr>
        <w:fldChar w:fldCharType="end"/>
      </w:r>
    </w:p>
    <w:p w14:paraId="47D8A35B" w14:textId="26D34EF2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6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6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62" w:author="Thai Nguyen Viet" w:date="2019-04-20T10:52:00Z">
            <w:rPr/>
          </w:rPrChange>
        </w:rPr>
        <w:instrText xml:space="preserve"> HYPERLINK \l "_Toc527975126" </w:instrText>
      </w:r>
      <w:r w:rsidRPr="00A94328">
        <w:rPr>
          <w:rFonts w:ascii="Times New Roman" w:hAnsi="Times New Roman" w:cs="Times New Roman"/>
          <w:rPrChange w:id="6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64" w:author="Thai Nguyen Viet" w:date="2019-04-20T10:52:00Z">
            <w:rPr>
              <w:rStyle w:val="Hyperlink"/>
              <w:noProof/>
            </w:rPr>
          </w:rPrChange>
        </w:rPr>
        <w:t>2.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6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66" w:author="Thai Nguyen Viet" w:date="2019-04-20T10:52:00Z">
            <w:rPr>
              <w:rStyle w:val="Hyperlink"/>
              <w:noProof/>
            </w:rPr>
          </w:rPrChange>
        </w:rPr>
        <w:t>Các nhân sự tham gia dự án</w:t>
      </w:r>
      <w:r w:rsidR="00AB2031" w:rsidRPr="00A94328">
        <w:rPr>
          <w:rFonts w:ascii="Times New Roman" w:hAnsi="Times New Roman" w:cs="Times New Roman"/>
          <w:noProof/>
          <w:webHidden/>
          <w:rPrChange w:id="6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6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69" w:author="Thai Nguyen Viet" w:date="2019-04-20T10:52:00Z">
            <w:rPr>
              <w:noProof/>
              <w:webHidden/>
            </w:rPr>
          </w:rPrChange>
        </w:rPr>
        <w:instrText xml:space="preserve"> PAGEREF _Toc527975126 \h </w:instrText>
      </w:r>
      <w:r w:rsidR="00AB2031" w:rsidRPr="00A94328">
        <w:rPr>
          <w:rFonts w:ascii="Times New Roman" w:hAnsi="Times New Roman" w:cs="Times New Roman"/>
          <w:noProof/>
          <w:webHidden/>
          <w:rPrChange w:id="7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7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7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7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74" w:author="Thai Nguyen Viet" w:date="2019-04-20T10:52:00Z">
            <w:rPr>
              <w:noProof/>
            </w:rPr>
          </w:rPrChange>
        </w:rPr>
        <w:fldChar w:fldCharType="end"/>
      </w:r>
    </w:p>
    <w:p w14:paraId="5CFFA9EE" w14:textId="0F109DF1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7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77" w:author="Thai Nguyen Viet" w:date="2019-04-20T10:52:00Z">
            <w:rPr/>
          </w:rPrChange>
        </w:rPr>
        <w:instrText xml:space="preserve"> HYPERLINK \l "_Toc527975127" </w:instrText>
      </w:r>
      <w:r w:rsidRPr="00A94328">
        <w:rPr>
          <w:rFonts w:ascii="Times New Roman" w:hAnsi="Times New Roman" w:cs="Times New Roman"/>
          <w:rPrChange w:id="7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79" w:author="Thai Nguyen Viet" w:date="2019-04-20T10:52:00Z">
            <w:rPr>
              <w:rStyle w:val="Hyperlink"/>
              <w:rFonts w:cs="Tahoma"/>
              <w:noProof/>
            </w:rPr>
          </w:rPrChange>
        </w:rPr>
        <w:t>2.1.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81" w:author="Thai Nguyen Viet" w:date="2019-04-20T10:52:00Z">
            <w:rPr>
              <w:rStyle w:val="Hyperlink"/>
              <w:noProof/>
            </w:rPr>
          </w:rPrChange>
        </w:rPr>
        <w:t>Thông tin liên hệ phía khách hàng</w:t>
      </w:r>
      <w:r w:rsidR="00AB2031" w:rsidRPr="00A94328">
        <w:rPr>
          <w:rFonts w:ascii="Times New Roman" w:hAnsi="Times New Roman" w:cs="Times New Roman"/>
          <w:noProof/>
          <w:webHidden/>
          <w:rPrChange w:id="8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8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84" w:author="Thai Nguyen Viet" w:date="2019-04-20T10:52:00Z">
            <w:rPr>
              <w:noProof/>
              <w:webHidden/>
            </w:rPr>
          </w:rPrChange>
        </w:rPr>
        <w:instrText xml:space="preserve"> PAGEREF _Toc527975127 \h </w:instrText>
      </w:r>
      <w:r w:rsidR="00AB2031" w:rsidRPr="00A94328">
        <w:rPr>
          <w:rFonts w:ascii="Times New Roman" w:hAnsi="Times New Roman" w:cs="Times New Roman"/>
          <w:noProof/>
          <w:webHidden/>
          <w:rPrChange w:id="8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8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8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8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89" w:author="Thai Nguyen Viet" w:date="2019-04-20T10:52:00Z">
            <w:rPr>
              <w:noProof/>
            </w:rPr>
          </w:rPrChange>
        </w:rPr>
        <w:fldChar w:fldCharType="end"/>
      </w:r>
    </w:p>
    <w:p w14:paraId="5727016D" w14:textId="12F8E75A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9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92" w:author="Thai Nguyen Viet" w:date="2019-04-20T10:52:00Z">
            <w:rPr/>
          </w:rPrChange>
        </w:rPr>
        <w:instrText xml:space="preserve"> HYPERLINK \l "_Toc527975128" </w:instrText>
      </w:r>
      <w:r w:rsidRPr="00A94328">
        <w:rPr>
          <w:rFonts w:ascii="Times New Roman" w:hAnsi="Times New Roman" w:cs="Times New Roman"/>
          <w:rPrChange w:id="9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94" w:author="Thai Nguyen Viet" w:date="2019-04-20T10:52:00Z">
            <w:rPr>
              <w:rStyle w:val="Hyperlink"/>
              <w:rFonts w:cs="Tahoma"/>
              <w:noProof/>
            </w:rPr>
          </w:rPrChange>
        </w:rPr>
        <w:t>2.2.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9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96" w:author="Thai Nguyen Viet" w:date="2019-04-20T10:52:00Z">
            <w:rPr>
              <w:rStyle w:val="Hyperlink"/>
              <w:noProof/>
            </w:rPr>
          </w:rPrChange>
        </w:rPr>
        <w:t>Thông tin liên hệ phía công ty</w:t>
      </w:r>
      <w:r w:rsidR="00AB2031" w:rsidRPr="00A94328">
        <w:rPr>
          <w:rFonts w:ascii="Times New Roman" w:hAnsi="Times New Roman" w:cs="Times New Roman"/>
          <w:noProof/>
          <w:webHidden/>
          <w:rPrChange w:id="9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9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99" w:author="Thai Nguyen Viet" w:date="2019-04-20T10:52:00Z">
            <w:rPr>
              <w:noProof/>
              <w:webHidden/>
            </w:rPr>
          </w:rPrChange>
        </w:rPr>
        <w:instrText xml:space="preserve"> PAGEREF _Toc527975128 \h </w:instrText>
      </w:r>
      <w:r w:rsidR="00AB2031" w:rsidRPr="00A94328">
        <w:rPr>
          <w:rFonts w:ascii="Times New Roman" w:hAnsi="Times New Roman" w:cs="Times New Roman"/>
          <w:noProof/>
          <w:webHidden/>
          <w:rPrChange w:id="10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0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0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0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04" w:author="Thai Nguyen Viet" w:date="2019-04-20T10:52:00Z">
            <w:rPr>
              <w:noProof/>
            </w:rPr>
          </w:rPrChange>
        </w:rPr>
        <w:fldChar w:fldCharType="end"/>
      </w:r>
    </w:p>
    <w:p w14:paraId="0E6E9701" w14:textId="5E6AC07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0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0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07" w:author="Thai Nguyen Viet" w:date="2019-04-20T10:52:00Z">
            <w:rPr/>
          </w:rPrChange>
        </w:rPr>
        <w:instrText xml:space="preserve"> HYPERLINK \l "_Toc527975129" </w:instrText>
      </w:r>
      <w:r w:rsidRPr="00A94328">
        <w:rPr>
          <w:rFonts w:ascii="Times New Roman" w:hAnsi="Times New Roman" w:cs="Times New Roman"/>
          <w:rPrChange w:id="10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09" w:author="Thai Nguyen Viet" w:date="2019-04-20T10:52:00Z">
            <w:rPr>
              <w:rStyle w:val="Hyperlink"/>
              <w:rFonts w:cs="Tahoma"/>
              <w:noProof/>
            </w:rPr>
          </w:rPrChange>
        </w:rPr>
        <w:t>2.3.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11" w:author="Thai Nguyen Viet" w:date="2019-04-20T10:52:00Z">
            <w:rPr>
              <w:rStyle w:val="Hyperlink"/>
              <w:noProof/>
            </w:rPr>
          </w:rPrChange>
        </w:rPr>
        <w:t>Phân chia vai trò của thành viên dự án và khách hàng</w:t>
      </w:r>
      <w:r w:rsidR="00AB2031" w:rsidRPr="00A94328">
        <w:rPr>
          <w:rFonts w:ascii="Times New Roman" w:hAnsi="Times New Roman" w:cs="Times New Roman"/>
          <w:noProof/>
          <w:webHidden/>
          <w:rPrChange w:id="11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1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14" w:author="Thai Nguyen Viet" w:date="2019-04-20T10:52:00Z">
            <w:rPr>
              <w:noProof/>
              <w:webHidden/>
            </w:rPr>
          </w:rPrChange>
        </w:rPr>
        <w:instrText xml:space="preserve"> PAGEREF _Toc527975129 \h </w:instrText>
      </w:r>
      <w:r w:rsidR="00AB2031" w:rsidRPr="00A94328">
        <w:rPr>
          <w:rFonts w:ascii="Times New Roman" w:hAnsi="Times New Roman" w:cs="Times New Roman"/>
          <w:noProof/>
          <w:webHidden/>
          <w:rPrChange w:id="11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1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1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1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19" w:author="Thai Nguyen Viet" w:date="2019-04-20T10:52:00Z">
            <w:rPr>
              <w:noProof/>
            </w:rPr>
          </w:rPrChange>
        </w:rPr>
        <w:fldChar w:fldCharType="end"/>
      </w:r>
    </w:p>
    <w:p w14:paraId="43A3C420" w14:textId="3AFABA60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2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2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22" w:author="Thai Nguyen Viet" w:date="2019-04-20T10:52:00Z">
            <w:rPr/>
          </w:rPrChange>
        </w:rPr>
        <w:instrText xml:space="preserve"> HYPERLINK \l "_Toc527975130" </w:instrText>
      </w:r>
      <w:r w:rsidRPr="00A94328">
        <w:rPr>
          <w:rFonts w:ascii="Times New Roman" w:hAnsi="Times New Roman" w:cs="Times New Roman"/>
          <w:rPrChange w:id="12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24" w:author="Thai Nguyen Viet" w:date="2019-04-20T10:52:00Z">
            <w:rPr>
              <w:rStyle w:val="Hyperlink"/>
              <w:noProof/>
            </w:rPr>
          </w:rPrChange>
        </w:rPr>
        <w:t>3.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2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26" w:author="Thai Nguyen Viet" w:date="2019-04-20T10:52:00Z">
            <w:rPr>
              <w:rStyle w:val="Hyperlink"/>
              <w:noProof/>
            </w:rPr>
          </w:rPrChange>
        </w:rPr>
        <w:t>Khảo sát dự án</w:t>
      </w:r>
      <w:r w:rsidR="00AB2031" w:rsidRPr="00A94328">
        <w:rPr>
          <w:rFonts w:ascii="Times New Roman" w:hAnsi="Times New Roman" w:cs="Times New Roman"/>
          <w:noProof/>
          <w:webHidden/>
          <w:rPrChange w:id="12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2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29" w:author="Thai Nguyen Viet" w:date="2019-04-20T10:52:00Z">
            <w:rPr>
              <w:noProof/>
              <w:webHidden/>
            </w:rPr>
          </w:rPrChange>
        </w:rPr>
        <w:instrText xml:space="preserve"> PAGEREF _Toc527975130 \h </w:instrText>
      </w:r>
      <w:r w:rsidR="00AB2031" w:rsidRPr="00A94328">
        <w:rPr>
          <w:rFonts w:ascii="Times New Roman" w:hAnsi="Times New Roman" w:cs="Times New Roman"/>
          <w:noProof/>
          <w:webHidden/>
          <w:rPrChange w:id="13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3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3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3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34" w:author="Thai Nguyen Viet" w:date="2019-04-20T10:52:00Z">
            <w:rPr>
              <w:noProof/>
            </w:rPr>
          </w:rPrChange>
        </w:rPr>
        <w:fldChar w:fldCharType="end"/>
      </w:r>
    </w:p>
    <w:p w14:paraId="7CA7D364" w14:textId="7AE258DF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3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3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37" w:author="Thai Nguyen Viet" w:date="2019-04-20T10:52:00Z">
            <w:rPr/>
          </w:rPrChange>
        </w:rPr>
        <w:instrText xml:space="preserve"> HYPERLINK \l "_Toc527975131" </w:instrText>
      </w:r>
      <w:r w:rsidRPr="00A94328">
        <w:rPr>
          <w:rFonts w:ascii="Times New Roman" w:hAnsi="Times New Roman" w:cs="Times New Roman"/>
          <w:rPrChange w:id="13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39" w:author="Thai Nguyen Viet" w:date="2019-04-20T10:52:00Z">
            <w:rPr>
              <w:rStyle w:val="Hyperlink"/>
              <w:rFonts w:cs="Tahoma"/>
              <w:noProof/>
            </w:rPr>
          </w:rPrChange>
        </w:rPr>
        <w:t>3.1.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41" w:author="Thai Nguyen Viet" w:date="2019-04-20T10:52:00Z">
            <w:rPr>
              <w:rStyle w:val="Hyperlink"/>
              <w:noProof/>
            </w:rPr>
          </w:rPrChange>
        </w:rPr>
        <w:t>Yêu cầu khách hàng</w:t>
      </w:r>
      <w:r w:rsidR="00AB2031" w:rsidRPr="00A94328">
        <w:rPr>
          <w:rFonts w:ascii="Times New Roman" w:hAnsi="Times New Roman" w:cs="Times New Roman"/>
          <w:noProof/>
          <w:webHidden/>
          <w:rPrChange w:id="14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4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44" w:author="Thai Nguyen Viet" w:date="2019-04-20T10:52:00Z">
            <w:rPr>
              <w:noProof/>
              <w:webHidden/>
            </w:rPr>
          </w:rPrChange>
        </w:rPr>
        <w:instrText xml:space="preserve"> PAGEREF _Toc527975131 \h </w:instrText>
      </w:r>
      <w:r w:rsidR="00AB2031" w:rsidRPr="00A94328">
        <w:rPr>
          <w:rFonts w:ascii="Times New Roman" w:hAnsi="Times New Roman" w:cs="Times New Roman"/>
          <w:noProof/>
          <w:webHidden/>
          <w:rPrChange w:id="14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4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4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4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49" w:author="Thai Nguyen Viet" w:date="2019-04-20T10:52:00Z">
            <w:rPr>
              <w:noProof/>
            </w:rPr>
          </w:rPrChange>
        </w:rPr>
        <w:fldChar w:fldCharType="end"/>
      </w:r>
    </w:p>
    <w:p w14:paraId="4D65A661" w14:textId="6E8C37A6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5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52" w:author="Thai Nguyen Viet" w:date="2019-04-20T10:52:00Z">
            <w:rPr/>
          </w:rPrChange>
        </w:rPr>
        <w:instrText xml:space="preserve"> HYPERLINK \l "_Toc527975132" </w:instrText>
      </w:r>
      <w:r w:rsidRPr="00A94328">
        <w:rPr>
          <w:rFonts w:ascii="Times New Roman" w:hAnsi="Times New Roman" w:cs="Times New Roman"/>
          <w:rPrChange w:id="15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54" w:author="Thai Nguyen Viet" w:date="2019-04-20T10:52:00Z">
            <w:rPr>
              <w:rStyle w:val="Hyperlink"/>
              <w:rFonts w:cs="Tahoma"/>
              <w:noProof/>
            </w:rPr>
          </w:rPrChange>
        </w:rPr>
        <w:t>3.2.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56" w:author="Thai Nguyen Viet" w:date="2019-04-20T10:52:00Z">
            <w:rPr>
              <w:rStyle w:val="Hyperlink"/>
              <w:noProof/>
            </w:rPr>
          </w:rPrChange>
        </w:rPr>
        <w:t>Mô hình hoạt động hiện thời – nghiệp vụ</w:t>
      </w:r>
      <w:r w:rsidR="00AB2031" w:rsidRPr="00A94328">
        <w:rPr>
          <w:rFonts w:ascii="Times New Roman" w:hAnsi="Times New Roman" w:cs="Times New Roman"/>
          <w:noProof/>
          <w:webHidden/>
          <w:rPrChange w:id="15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5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59" w:author="Thai Nguyen Viet" w:date="2019-04-20T10:52:00Z">
            <w:rPr>
              <w:noProof/>
              <w:webHidden/>
            </w:rPr>
          </w:rPrChange>
        </w:rPr>
        <w:instrText xml:space="preserve"> PAGEREF _Toc527975132 \h </w:instrText>
      </w:r>
      <w:r w:rsidR="00AB2031" w:rsidRPr="00A94328">
        <w:rPr>
          <w:rFonts w:ascii="Times New Roman" w:hAnsi="Times New Roman" w:cs="Times New Roman"/>
          <w:noProof/>
          <w:webHidden/>
          <w:rPrChange w:id="16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6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6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6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64" w:author="Thai Nguyen Viet" w:date="2019-04-20T10:52:00Z">
            <w:rPr>
              <w:noProof/>
            </w:rPr>
          </w:rPrChange>
        </w:rPr>
        <w:fldChar w:fldCharType="end"/>
      </w:r>
    </w:p>
    <w:p w14:paraId="4FACA53D" w14:textId="0B3F35DF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6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67" w:author="Thai Nguyen Viet" w:date="2019-04-20T10:52:00Z">
            <w:rPr/>
          </w:rPrChange>
        </w:rPr>
        <w:instrText xml:space="preserve"> HYPERLINK \l "_Toc527975133" </w:instrText>
      </w:r>
      <w:r w:rsidRPr="00A94328">
        <w:rPr>
          <w:rFonts w:ascii="Times New Roman" w:hAnsi="Times New Roman" w:cs="Times New Roman"/>
          <w:rPrChange w:id="16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69" w:author="Thai Nguyen Viet" w:date="2019-04-20T10:52:00Z">
            <w:rPr>
              <w:rStyle w:val="Hyperlink"/>
              <w:rFonts w:cs="Tahoma"/>
              <w:noProof/>
            </w:rPr>
          </w:rPrChange>
        </w:rPr>
        <w:t>3.3.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71" w:author="Thai Nguyen Viet" w:date="2019-04-20T10:52:00Z">
            <w:rPr>
              <w:rStyle w:val="Hyperlink"/>
              <w:noProof/>
            </w:rPr>
          </w:rPrChange>
        </w:rPr>
        <w:t>Mô hình hoạt động dự kiến sau khi áp dụng sản phẩm mới</w:t>
      </w:r>
      <w:r w:rsidR="00AB2031" w:rsidRPr="00A94328">
        <w:rPr>
          <w:rFonts w:ascii="Times New Roman" w:hAnsi="Times New Roman" w:cs="Times New Roman"/>
          <w:noProof/>
          <w:webHidden/>
          <w:rPrChange w:id="17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7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74" w:author="Thai Nguyen Viet" w:date="2019-04-20T10:52:00Z">
            <w:rPr>
              <w:noProof/>
              <w:webHidden/>
            </w:rPr>
          </w:rPrChange>
        </w:rPr>
        <w:instrText xml:space="preserve"> PAGEREF _Toc527975133 \h </w:instrText>
      </w:r>
      <w:r w:rsidR="00AB2031" w:rsidRPr="00A94328">
        <w:rPr>
          <w:rFonts w:ascii="Times New Roman" w:hAnsi="Times New Roman" w:cs="Times New Roman"/>
          <w:noProof/>
          <w:webHidden/>
          <w:rPrChange w:id="17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7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7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7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79" w:author="Thai Nguyen Viet" w:date="2019-04-20T10:52:00Z">
            <w:rPr>
              <w:noProof/>
            </w:rPr>
          </w:rPrChange>
        </w:rPr>
        <w:fldChar w:fldCharType="end"/>
      </w:r>
    </w:p>
    <w:p w14:paraId="2D4BF25F" w14:textId="4427FC6D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8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82" w:author="Thai Nguyen Viet" w:date="2019-04-20T10:52:00Z">
            <w:rPr/>
          </w:rPrChange>
        </w:rPr>
        <w:instrText xml:space="preserve"> HYPERLINK \l "_Toc527975134" </w:instrText>
      </w:r>
      <w:r w:rsidRPr="00A94328">
        <w:rPr>
          <w:rFonts w:ascii="Times New Roman" w:hAnsi="Times New Roman" w:cs="Times New Roman"/>
          <w:rPrChange w:id="18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84" w:author="Thai Nguyen Viet" w:date="2019-04-20T10:52:00Z">
            <w:rPr>
              <w:rStyle w:val="Hyperlink"/>
              <w:rFonts w:cs="Tahoma"/>
              <w:noProof/>
            </w:rPr>
          </w:rPrChange>
        </w:rPr>
        <w:t>3.4.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18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186" w:author="Thai Nguyen Viet" w:date="2019-04-20T10:52:00Z">
            <w:rPr>
              <w:rStyle w:val="Hyperlink"/>
              <w:noProof/>
            </w:rPr>
          </w:rPrChange>
        </w:rPr>
        <w:t>Phân tích ưu điểm/nhược điểm/lợi ích khách hàng</w:t>
      </w:r>
      <w:r w:rsidR="00AB2031" w:rsidRPr="00A94328">
        <w:rPr>
          <w:rFonts w:ascii="Times New Roman" w:hAnsi="Times New Roman" w:cs="Times New Roman"/>
          <w:noProof/>
          <w:webHidden/>
          <w:rPrChange w:id="18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18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189" w:author="Thai Nguyen Viet" w:date="2019-04-20T10:52:00Z">
            <w:rPr>
              <w:noProof/>
              <w:webHidden/>
            </w:rPr>
          </w:rPrChange>
        </w:rPr>
        <w:instrText xml:space="preserve"> PAGEREF _Toc527975134 \h </w:instrText>
      </w:r>
      <w:r w:rsidR="00AB2031" w:rsidRPr="00A94328">
        <w:rPr>
          <w:rFonts w:ascii="Times New Roman" w:hAnsi="Times New Roman" w:cs="Times New Roman"/>
          <w:noProof/>
          <w:webHidden/>
          <w:rPrChange w:id="19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19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19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19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194" w:author="Thai Nguyen Viet" w:date="2019-04-20T10:52:00Z">
            <w:rPr>
              <w:noProof/>
            </w:rPr>
          </w:rPrChange>
        </w:rPr>
        <w:fldChar w:fldCharType="end"/>
      </w:r>
    </w:p>
    <w:p w14:paraId="559DFEDA" w14:textId="1DE22AAF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19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19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197" w:author="Thai Nguyen Viet" w:date="2019-04-20T10:52:00Z">
            <w:rPr/>
          </w:rPrChange>
        </w:rPr>
        <w:instrText xml:space="preserve"> HYPERLINK \l "_Toc527975135" </w:instrText>
      </w:r>
      <w:r w:rsidRPr="00A94328">
        <w:rPr>
          <w:rFonts w:ascii="Times New Roman" w:hAnsi="Times New Roman" w:cs="Times New Roman"/>
          <w:rPrChange w:id="19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199" w:author="Thai Nguyen Viet" w:date="2019-04-20T10:52:00Z">
            <w:rPr>
              <w:rStyle w:val="Hyperlink"/>
              <w:noProof/>
            </w:rPr>
          </w:rPrChange>
        </w:rPr>
        <w:t>4.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20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01" w:author="Thai Nguyen Viet" w:date="2019-04-20T10:52:00Z">
            <w:rPr>
              <w:rStyle w:val="Hyperlink"/>
              <w:noProof/>
            </w:rPr>
          </w:rPrChange>
        </w:rPr>
        <w:t>Ước lượng</w:t>
      </w:r>
      <w:r w:rsidR="00AB2031" w:rsidRPr="00A94328">
        <w:rPr>
          <w:rFonts w:ascii="Times New Roman" w:hAnsi="Times New Roman" w:cs="Times New Roman"/>
          <w:noProof/>
          <w:webHidden/>
          <w:rPrChange w:id="20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0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04" w:author="Thai Nguyen Viet" w:date="2019-04-20T10:52:00Z">
            <w:rPr>
              <w:noProof/>
              <w:webHidden/>
            </w:rPr>
          </w:rPrChange>
        </w:rPr>
        <w:instrText xml:space="preserve"> PAGEREF _Toc527975135 \h </w:instrText>
      </w:r>
      <w:r w:rsidR="00AB2031" w:rsidRPr="00A94328">
        <w:rPr>
          <w:rFonts w:ascii="Times New Roman" w:hAnsi="Times New Roman" w:cs="Times New Roman"/>
          <w:noProof/>
          <w:webHidden/>
          <w:rPrChange w:id="20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0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0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0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09" w:author="Thai Nguyen Viet" w:date="2019-04-20T10:52:00Z">
            <w:rPr>
              <w:noProof/>
            </w:rPr>
          </w:rPrChange>
        </w:rPr>
        <w:fldChar w:fldCharType="end"/>
      </w:r>
    </w:p>
    <w:p w14:paraId="2946D0F5" w14:textId="73223958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1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12" w:author="Thai Nguyen Viet" w:date="2019-04-20T10:52:00Z">
            <w:rPr/>
          </w:rPrChange>
        </w:rPr>
        <w:instrText xml:space="preserve"> HYPERLINK \l "_Toc527975136" </w:instrText>
      </w:r>
      <w:r w:rsidRPr="00A94328">
        <w:rPr>
          <w:rFonts w:ascii="Times New Roman" w:hAnsi="Times New Roman" w:cs="Times New Roman"/>
          <w:rPrChange w:id="21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14" w:author="Thai Nguyen Viet" w:date="2019-04-20T10:52:00Z">
            <w:rPr>
              <w:rStyle w:val="Hyperlink"/>
              <w:rFonts w:cs="Tahoma"/>
              <w:noProof/>
            </w:rPr>
          </w:rPrChange>
        </w:rPr>
        <w:t>4.1.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1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16" w:author="Thai Nguyen Viet" w:date="2019-04-20T10:52:00Z">
            <w:rPr>
              <w:rStyle w:val="Hyperlink"/>
              <w:noProof/>
            </w:rPr>
          </w:rPrChange>
        </w:rPr>
        <w:t>Ước lượng tính năng</w:t>
      </w:r>
      <w:r w:rsidR="00AB2031" w:rsidRPr="00A94328">
        <w:rPr>
          <w:rFonts w:ascii="Times New Roman" w:hAnsi="Times New Roman" w:cs="Times New Roman"/>
          <w:noProof/>
          <w:webHidden/>
          <w:rPrChange w:id="21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1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19" w:author="Thai Nguyen Viet" w:date="2019-04-20T10:52:00Z">
            <w:rPr>
              <w:noProof/>
              <w:webHidden/>
            </w:rPr>
          </w:rPrChange>
        </w:rPr>
        <w:instrText xml:space="preserve"> PAGEREF _Toc527975136 \h </w:instrText>
      </w:r>
      <w:r w:rsidR="00AB2031" w:rsidRPr="00A94328">
        <w:rPr>
          <w:rFonts w:ascii="Times New Roman" w:hAnsi="Times New Roman" w:cs="Times New Roman"/>
          <w:noProof/>
          <w:webHidden/>
          <w:rPrChange w:id="22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2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2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2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24" w:author="Thai Nguyen Viet" w:date="2019-04-20T10:52:00Z">
            <w:rPr>
              <w:noProof/>
            </w:rPr>
          </w:rPrChange>
        </w:rPr>
        <w:fldChar w:fldCharType="end"/>
      </w:r>
    </w:p>
    <w:p w14:paraId="1CCAFFBA" w14:textId="36D8519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2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2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27" w:author="Thai Nguyen Viet" w:date="2019-04-20T10:52:00Z">
            <w:rPr/>
          </w:rPrChange>
        </w:rPr>
        <w:instrText xml:space="preserve"> HYPERLINK \l "_Toc527975137" </w:instrText>
      </w:r>
      <w:r w:rsidRPr="00A94328">
        <w:rPr>
          <w:rFonts w:ascii="Times New Roman" w:hAnsi="Times New Roman" w:cs="Times New Roman"/>
          <w:rPrChange w:id="22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29" w:author="Thai Nguyen Viet" w:date="2019-04-20T10:52:00Z">
            <w:rPr>
              <w:rStyle w:val="Hyperlink"/>
              <w:rFonts w:cs="Tahoma"/>
              <w:noProof/>
            </w:rPr>
          </w:rPrChange>
        </w:rPr>
        <w:t>4.2.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3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31" w:author="Thai Nguyen Viet" w:date="2019-04-20T10:52:00Z">
            <w:rPr>
              <w:rStyle w:val="Hyperlink"/>
              <w:noProof/>
            </w:rPr>
          </w:rPrChange>
        </w:rPr>
        <w:t>Ước lượng cách tích hợp hệ thống</w:t>
      </w:r>
      <w:r w:rsidR="00AB2031" w:rsidRPr="00A94328">
        <w:rPr>
          <w:rFonts w:ascii="Times New Roman" w:hAnsi="Times New Roman" w:cs="Times New Roman"/>
          <w:noProof/>
          <w:webHidden/>
          <w:rPrChange w:id="23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3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34" w:author="Thai Nguyen Viet" w:date="2019-04-20T10:52:00Z">
            <w:rPr>
              <w:noProof/>
              <w:webHidden/>
            </w:rPr>
          </w:rPrChange>
        </w:rPr>
        <w:instrText xml:space="preserve"> PAGEREF _Toc527975137 \h </w:instrText>
      </w:r>
      <w:r w:rsidR="00AB2031" w:rsidRPr="00A94328">
        <w:rPr>
          <w:rFonts w:ascii="Times New Roman" w:hAnsi="Times New Roman" w:cs="Times New Roman"/>
          <w:noProof/>
          <w:webHidden/>
          <w:rPrChange w:id="23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3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3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3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39" w:author="Thai Nguyen Viet" w:date="2019-04-20T10:52:00Z">
            <w:rPr>
              <w:noProof/>
            </w:rPr>
          </w:rPrChange>
        </w:rPr>
        <w:fldChar w:fldCharType="end"/>
      </w:r>
    </w:p>
    <w:p w14:paraId="32C1494E" w14:textId="2E586F8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4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42" w:author="Thai Nguyen Viet" w:date="2019-04-20T10:52:00Z">
            <w:rPr/>
          </w:rPrChange>
        </w:rPr>
        <w:instrText xml:space="preserve"> HYPERLINK \l "_Toc527975138" </w:instrText>
      </w:r>
      <w:r w:rsidRPr="00A94328">
        <w:rPr>
          <w:rFonts w:ascii="Times New Roman" w:hAnsi="Times New Roman" w:cs="Times New Roman"/>
          <w:rPrChange w:id="24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44" w:author="Thai Nguyen Viet" w:date="2019-04-20T10:52:00Z">
            <w:rPr>
              <w:rStyle w:val="Hyperlink"/>
              <w:rFonts w:cs="Tahoma"/>
              <w:noProof/>
            </w:rPr>
          </w:rPrChange>
        </w:rPr>
        <w:t>4.3.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4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46" w:author="Thai Nguyen Viet" w:date="2019-04-20T10:52:00Z">
            <w:rPr>
              <w:rStyle w:val="Hyperlink"/>
              <w:noProof/>
            </w:rPr>
          </w:rPrChange>
        </w:rPr>
        <w:t>Ước lượng thời gian</w:t>
      </w:r>
      <w:r w:rsidR="00AB2031" w:rsidRPr="00A94328">
        <w:rPr>
          <w:rFonts w:ascii="Times New Roman" w:hAnsi="Times New Roman" w:cs="Times New Roman"/>
          <w:noProof/>
          <w:webHidden/>
          <w:rPrChange w:id="24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4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49" w:author="Thai Nguyen Viet" w:date="2019-04-20T10:52:00Z">
            <w:rPr>
              <w:noProof/>
              <w:webHidden/>
            </w:rPr>
          </w:rPrChange>
        </w:rPr>
        <w:instrText xml:space="preserve"> PAGEREF _Toc527975138 \h </w:instrText>
      </w:r>
      <w:r w:rsidR="00AB2031" w:rsidRPr="00A94328">
        <w:rPr>
          <w:rFonts w:ascii="Times New Roman" w:hAnsi="Times New Roman" w:cs="Times New Roman"/>
          <w:noProof/>
          <w:webHidden/>
          <w:rPrChange w:id="25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5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5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5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54" w:author="Thai Nguyen Viet" w:date="2019-04-20T10:52:00Z">
            <w:rPr>
              <w:noProof/>
            </w:rPr>
          </w:rPrChange>
        </w:rPr>
        <w:fldChar w:fldCharType="end"/>
      </w:r>
    </w:p>
    <w:p w14:paraId="3C25FACC" w14:textId="09AAB454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5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57" w:author="Thai Nguyen Viet" w:date="2019-04-20T10:52:00Z">
            <w:rPr/>
          </w:rPrChange>
        </w:rPr>
        <w:instrText xml:space="preserve"> HYPERLINK \l "_Toc527975139" </w:instrText>
      </w:r>
      <w:r w:rsidRPr="00A94328">
        <w:rPr>
          <w:rFonts w:ascii="Times New Roman" w:hAnsi="Times New Roman" w:cs="Times New Roman"/>
          <w:rPrChange w:id="25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59" w:author="Thai Nguyen Viet" w:date="2019-04-20T10:52:00Z">
            <w:rPr>
              <w:rStyle w:val="Hyperlink"/>
              <w:rFonts w:cs="Tahoma"/>
              <w:noProof/>
            </w:rPr>
          </w:rPrChange>
        </w:rPr>
        <w:t>4.4.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6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61" w:author="Thai Nguyen Viet" w:date="2019-04-20T10:52:00Z">
            <w:rPr>
              <w:rStyle w:val="Hyperlink"/>
              <w:noProof/>
            </w:rPr>
          </w:rPrChange>
        </w:rPr>
        <w:t>Ước lượng rủi ro</w:t>
      </w:r>
      <w:r w:rsidR="00AB2031" w:rsidRPr="00A94328">
        <w:rPr>
          <w:rFonts w:ascii="Times New Roman" w:hAnsi="Times New Roman" w:cs="Times New Roman"/>
          <w:noProof/>
          <w:webHidden/>
          <w:rPrChange w:id="26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6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64" w:author="Thai Nguyen Viet" w:date="2019-04-20T10:52:00Z">
            <w:rPr>
              <w:noProof/>
              <w:webHidden/>
            </w:rPr>
          </w:rPrChange>
        </w:rPr>
        <w:instrText xml:space="preserve"> PAGEREF _Toc527975139 \h </w:instrText>
      </w:r>
      <w:r w:rsidR="00AB2031" w:rsidRPr="00A94328">
        <w:rPr>
          <w:rFonts w:ascii="Times New Roman" w:hAnsi="Times New Roman" w:cs="Times New Roman"/>
          <w:noProof/>
          <w:webHidden/>
          <w:rPrChange w:id="26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6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6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6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69" w:author="Thai Nguyen Viet" w:date="2019-04-20T10:52:00Z">
            <w:rPr>
              <w:noProof/>
            </w:rPr>
          </w:rPrChange>
        </w:rPr>
        <w:fldChar w:fldCharType="end"/>
      </w:r>
    </w:p>
    <w:p w14:paraId="18132633" w14:textId="66475019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7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72" w:author="Thai Nguyen Viet" w:date="2019-04-20T10:52:00Z">
            <w:rPr/>
          </w:rPrChange>
        </w:rPr>
        <w:instrText xml:space="preserve"> HYPERLINK \l "_Toc527975140" </w:instrText>
      </w:r>
      <w:r w:rsidRPr="00A94328">
        <w:rPr>
          <w:rFonts w:ascii="Times New Roman" w:hAnsi="Times New Roman" w:cs="Times New Roman"/>
          <w:rPrChange w:id="27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74" w:author="Thai Nguyen Viet" w:date="2019-04-20T10:52:00Z">
            <w:rPr>
              <w:rStyle w:val="Hyperlink"/>
              <w:rFonts w:cs="Tahoma"/>
              <w:noProof/>
            </w:rPr>
          </w:rPrChange>
        </w:rPr>
        <w:t>4.5.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76" w:author="Thai Nguyen Viet" w:date="2019-04-20T10:52:00Z">
            <w:rPr>
              <w:rStyle w:val="Hyperlink"/>
              <w:noProof/>
            </w:rPr>
          </w:rPrChange>
        </w:rPr>
        <w:t>Xác định các hạng mục kiểm thử</w:t>
      </w:r>
      <w:r w:rsidR="00AB2031" w:rsidRPr="00A94328">
        <w:rPr>
          <w:rFonts w:ascii="Times New Roman" w:hAnsi="Times New Roman" w:cs="Times New Roman"/>
          <w:noProof/>
          <w:webHidden/>
          <w:rPrChange w:id="27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7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79" w:author="Thai Nguyen Viet" w:date="2019-04-20T10:52:00Z">
            <w:rPr>
              <w:noProof/>
              <w:webHidden/>
            </w:rPr>
          </w:rPrChange>
        </w:rPr>
        <w:instrText xml:space="preserve"> PAGEREF _Toc527975140 \h </w:instrText>
      </w:r>
      <w:r w:rsidR="00AB2031" w:rsidRPr="00A94328">
        <w:rPr>
          <w:rFonts w:ascii="Times New Roman" w:hAnsi="Times New Roman" w:cs="Times New Roman"/>
          <w:noProof/>
          <w:webHidden/>
          <w:rPrChange w:id="28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8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8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8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84" w:author="Thai Nguyen Viet" w:date="2019-04-20T10:52:00Z">
            <w:rPr>
              <w:noProof/>
            </w:rPr>
          </w:rPrChange>
        </w:rPr>
        <w:fldChar w:fldCharType="end"/>
      </w:r>
    </w:p>
    <w:p w14:paraId="31AD2DF2" w14:textId="761D077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8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28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287" w:author="Thai Nguyen Viet" w:date="2019-04-20T10:52:00Z">
            <w:rPr/>
          </w:rPrChange>
        </w:rPr>
        <w:instrText xml:space="preserve"> HYPERLINK \l "_Toc527975141" </w:instrText>
      </w:r>
      <w:r w:rsidRPr="00A94328">
        <w:rPr>
          <w:rFonts w:ascii="Times New Roman" w:hAnsi="Times New Roman" w:cs="Times New Roman"/>
          <w:rPrChange w:id="28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289" w:author="Thai Nguyen Viet" w:date="2019-04-20T10:52:00Z">
            <w:rPr>
              <w:rStyle w:val="Hyperlink"/>
              <w:rFonts w:cs="Tahoma"/>
              <w:noProof/>
            </w:rPr>
          </w:rPrChange>
        </w:rPr>
        <w:t>4.6.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2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291" w:author="Thai Nguyen Viet" w:date="2019-04-20T10:52:00Z">
            <w:rPr>
              <w:rStyle w:val="Hyperlink"/>
              <w:noProof/>
            </w:rPr>
          </w:rPrChange>
        </w:rPr>
        <w:t>Ước lượng cách thức triển khai/cài đặt</w:t>
      </w:r>
      <w:r w:rsidR="00AB2031" w:rsidRPr="00A94328">
        <w:rPr>
          <w:rFonts w:ascii="Times New Roman" w:hAnsi="Times New Roman" w:cs="Times New Roman"/>
          <w:noProof/>
          <w:webHidden/>
          <w:rPrChange w:id="29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29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294" w:author="Thai Nguyen Viet" w:date="2019-04-20T10:52:00Z">
            <w:rPr>
              <w:noProof/>
              <w:webHidden/>
            </w:rPr>
          </w:rPrChange>
        </w:rPr>
        <w:instrText xml:space="preserve"> PAGEREF _Toc527975141 \h </w:instrText>
      </w:r>
      <w:r w:rsidR="00AB2031" w:rsidRPr="00A94328">
        <w:rPr>
          <w:rFonts w:ascii="Times New Roman" w:hAnsi="Times New Roman" w:cs="Times New Roman"/>
          <w:noProof/>
          <w:webHidden/>
          <w:rPrChange w:id="29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29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297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29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299" w:author="Thai Nguyen Viet" w:date="2019-04-20T10:52:00Z">
            <w:rPr>
              <w:noProof/>
            </w:rPr>
          </w:rPrChange>
        </w:rPr>
        <w:fldChar w:fldCharType="end"/>
      </w:r>
    </w:p>
    <w:p w14:paraId="5BC87853" w14:textId="2A76D569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0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02" w:author="Thai Nguyen Viet" w:date="2019-04-20T10:52:00Z">
            <w:rPr/>
          </w:rPrChange>
        </w:rPr>
        <w:instrText xml:space="preserve"> HYPERLINK \l "_Toc527975142" </w:instrText>
      </w:r>
      <w:r w:rsidRPr="00A94328">
        <w:rPr>
          <w:rFonts w:ascii="Times New Roman" w:hAnsi="Times New Roman" w:cs="Times New Roman"/>
          <w:rPrChange w:id="30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04" w:author="Thai Nguyen Viet" w:date="2019-04-20T10:52:00Z">
            <w:rPr>
              <w:rStyle w:val="Hyperlink"/>
              <w:noProof/>
            </w:rPr>
          </w:rPrChange>
        </w:rPr>
        <w:t>5.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0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06" w:author="Thai Nguyen Viet" w:date="2019-04-20T10:52:00Z">
            <w:rPr>
              <w:rStyle w:val="Hyperlink"/>
              <w:noProof/>
            </w:rPr>
          </w:rPrChange>
        </w:rPr>
        <w:t>Ước lượng giá thành</w:t>
      </w:r>
      <w:r w:rsidR="00AB2031" w:rsidRPr="00A94328">
        <w:rPr>
          <w:rFonts w:ascii="Times New Roman" w:hAnsi="Times New Roman" w:cs="Times New Roman"/>
          <w:noProof/>
          <w:webHidden/>
          <w:rPrChange w:id="30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0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09" w:author="Thai Nguyen Viet" w:date="2019-04-20T10:52:00Z">
            <w:rPr>
              <w:noProof/>
              <w:webHidden/>
            </w:rPr>
          </w:rPrChange>
        </w:rPr>
        <w:instrText xml:space="preserve"> PAGEREF _Toc527975142 \h </w:instrText>
      </w:r>
      <w:r w:rsidR="00AB2031" w:rsidRPr="00A94328">
        <w:rPr>
          <w:rFonts w:ascii="Times New Roman" w:hAnsi="Times New Roman" w:cs="Times New Roman"/>
          <w:noProof/>
          <w:webHidden/>
          <w:rPrChange w:id="31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1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12" w:author="Thai Nguyen Viet" w:date="2019-04-20T10:52:00Z">
            <w:rPr>
              <w:noProof/>
              <w:webHidden/>
            </w:rPr>
          </w:rPrChange>
        </w:rPr>
        <w:t>4</w:t>
      </w:r>
      <w:r w:rsidR="00AB2031" w:rsidRPr="00A94328">
        <w:rPr>
          <w:rFonts w:ascii="Times New Roman" w:hAnsi="Times New Roman" w:cs="Times New Roman"/>
          <w:noProof/>
          <w:webHidden/>
          <w:rPrChange w:id="31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14" w:author="Thai Nguyen Viet" w:date="2019-04-20T10:52:00Z">
            <w:rPr>
              <w:noProof/>
            </w:rPr>
          </w:rPrChange>
        </w:rPr>
        <w:fldChar w:fldCharType="end"/>
      </w:r>
    </w:p>
    <w:p w14:paraId="34BCF912" w14:textId="17D28E48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1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1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17" w:author="Thai Nguyen Viet" w:date="2019-04-20T10:52:00Z">
            <w:rPr/>
          </w:rPrChange>
        </w:rPr>
        <w:instrText xml:space="preserve"> HYPERLINK \l "_Toc527975143" </w:instrText>
      </w:r>
      <w:r w:rsidRPr="00A94328">
        <w:rPr>
          <w:rFonts w:ascii="Times New Roman" w:hAnsi="Times New Roman" w:cs="Times New Roman"/>
          <w:rPrChange w:id="31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19" w:author="Thai Nguyen Viet" w:date="2019-04-20T10:52:00Z">
            <w:rPr>
              <w:rStyle w:val="Hyperlink"/>
              <w:noProof/>
            </w:rPr>
          </w:rPrChange>
        </w:rPr>
        <w:t>6.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2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21" w:author="Thai Nguyen Viet" w:date="2019-04-20T10:52:00Z">
            <w:rPr>
              <w:rStyle w:val="Hyperlink"/>
              <w:noProof/>
            </w:rPr>
          </w:rPrChange>
        </w:rPr>
        <w:t>Phân chia các giai đoạn chính</w:t>
      </w:r>
      <w:r w:rsidR="00AB2031" w:rsidRPr="00A94328">
        <w:rPr>
          <w:rFonts w:ascii="Times New Roman" w:hAnsi="Times New Roman" w:cs="Times New Roman"/>
          <w:noProof/>
          <w:webHidden/>
          <w:rPrChange w:id="32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2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24" w:author="Thai Nguyen Viet" w:date="2019-04-20T10:52:00Z">
            <w:rPr>
              <w:noProof/>
              <w:webHidden/>
            </w:rPr>
          </w:rPrChange>
        </w:rPr>
        <w:instrText xml:space="preserve"> PAGEREF _Toc527975143 \h </w:instrText>
      </w:r>
      <w:r w:rsidR="00AB2031" w:rsidRPr="00A94328">
        <w:rPr>
          <w:rFonts w:ascii="Times New Roman" w:hAnsi="Times New Roman" w:cs="Times New Roman"/>
          <w:noProof/>
          <w:webHidden/>
          <w:rPrChange w:id="32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2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2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2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29" w:author="Thai Nguyen Viet" w:date="2019-04-20T10:52:00Z">
            <w:rPr>
              <w:noProof/>
            </w:rPr>
          </w:rPrChange>
        </w:rPr>
        <w:fldChar w:fldCharType="end"/>
      </w:r>
    </w:p>
    <w:p w14:paraId="50ABF71D" w14:textId="5B7F1743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3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3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32" w:author="Thai Nguyen Viet" w:date="2019-04-20T10:52:00Z">
            <w:rPr/>
          </w:rPrChange>
        </w:rPr>
        <w:instrText xml:space="preserve"> HYPERLINK \l "_Toc527975144" </w:instrText>
      </w:r>
      <w:r w:rsidRPr="00A94328">
        <w:rPr>
          <w:rFonts w:ascii="Times New Roman" w:hAnsi="Times New Roman" w:cs="Times New Roman"/>
          <w:rPrChange w:id="33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rPrChange w:id="334" w:author="Thai Nguyen Viet" w:date="2019-04-20T10:52:00Z">
            <w:rPr>
              <w:rStyle w:val="Hyperlink"/>
              <w:noProof/>
            </w:rPr>
          </w:rPrChange>
        </w:rPr>
        <w:t>7.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33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rPrChange w:id="336" w:author="Thai Nguyen Viet" w:date="2019-04-20T10:52:00Z">
            <w:rPr>
              <w:rStyle w:val="Hyperlink"/>
              <w:noProof/>
            </w:rPr>
          </w:rPrChange>
        </w:rPr>
        <w:t>Phân tích thiết kế</w:t>
      </w:r>
      <w:r w:rsidR="00AB2031" w:rsidRPr="00A94328">
        <w:rPr>
          <w:rFonts w:ascii="Times New Roman" w:hAnsi="Times New Roman" w:cs="Times New Roman"/>
          <w:noProof/>
          <w:webHidden/>
          <w:rPrChange w:id="33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3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39" w:author="Thai Nguyen Viet" w:date="2019-04-20T10:52:00Z">
            <w:rPr>
              <w:noProof/>
              <w:webHidden/>
            </w:rPr>
          </w:rPrChange>
        </w:rPr>
        <w:instrText xml:space="preserve"> PAGEREF _Toc527975144 \h </w:instrText>
      </w:r>
      <w:r w:rsidR="00AB2031" w:rsidRPr="00A94328">
        <w:rPr>
          <w:rFonts w:ascii="Times New Roman" w:hAnsi="Times New Roman" w:cs="Times New Roman"/>
          <w:noProof/>
          <w:webHidden/>
          <w:rPrChange w:id="34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4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4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4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44" w:author="Thai Nguyen Viet" w:date="2019-04-20T10:52:00Z">
            <w:rPr>
              <w:noProof/>
            </w:rPr>
          </w:rPrChange>
        </w:rPr>
        <w:fldChar w:fldCharType="end"/>
      </w:r>
    </w:p>
    <w:p w14:paraId="7033E9A0" w14:textId="0DE292DD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4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4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47" w:author="Thai Nguyen Viet" w:date="2019-04-20T10:52:00Z">
            <w:rPr/>
          </w:rPrChange>
        </w:rPr>
        <w:instrText xml:space="preserve"> HYPERLINK \l "_Toc527975145" </w:instrText>
      </w:r>
      <w:r w:rsidRPr="00A94328">
        <w:rPr>
          <w:rFonts w:ascii="Times New Roman" w:hAnsi="Times New Roman" w:cs="Times New Roman"/>
          <w:rPrChange w:id="34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4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7.1.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51" w:author="Thai Nguyen Viet" w:date="2019-04-20T10:52:00Z">
            <w:rPr>
              <w:rStyle w:val="Hyperlink"/>
              <w:noProof/>
              <w:lang w:eastAsia="en-US"/>
            </w:rPr>
          </w:rPrChange>
        </w:rPr>
        <w:t>Mô hình tích hợp phần cứng/phần mềm</w:t>
      </w:r>
      <w:r w:rsidR="00AB2031" w:rsidRPr="00A94328">
        <w:rPr>
          <w:rFonts w:ascii="Times New Roman" w:hAnsi="Times New Roman" w:cs="Times New Roman"/>
          <w:noProof/>
          <w:webHidden/>
          <w:rPrChange w:id="35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5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54" w:author="Thai Nguyen Viet" w:date="2019-04-20T10:52:00Z">
            <w:rPr>
              <w:noProof/>
              <w:webHidden/>
            </w:rPr>
          </w:rPrChange>
        </w:rPr>
        <w:instrText xml:space="preserve"> PAGEREF _Toc527975145 \h </w:instrText>
      </w:r>
      <w:r w:rsidR="00AB2031" w:rsidRPr="00A94328">
        <w:rPr>
          <w:rFonts w:ascii="Times New Roman" w:hAnsi="Times New Roman" w:cs="Times New Roman"/>
          <w:noProof/>
          <w:webHidden/>
          <w:rPrChange w:id="35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5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5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5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59" w:author="Thai Nguyen Viet" w:date="2019-04-20T10:52:00Z">
            <w:rPr>
              <w:noProof/>
            </w:rPr>
          </w:rPrChange>
        </w:rPr>
        <w:fldChar w:fldCharType="end"/>
      </w:r>
    </w:p>
    <w:p w14:paraId="12969404" w14:textId="7F67CC6E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6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62" w:author="Thai Nguyen Viet" w:date="2019-04-20T10:52:00Z">
            <w:rPr/>
          </w:rPrChange>
        </w:rPr>
        <w:instrText xml:space="preserve"> HYPERLINK \l "_Toc527975146" </w:instrText>
      </w:r>
      <w:r w:rsidRPr="00A94328">
        <w:rPr>
          <w:rFonts w:ascii="Times New Roman" w:hAnsi="Times New Roman" w:cs="Times New Roman"/>
          <w:rPrChange w:id="36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6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7.2.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66" w:author="Thai Nguyen Viet" w:date="2019-04-20T10:52:00Z">
            <w:rPr>
              <w:rStyle w:val="Hyperlink"/>
              <w:noProof/>
              <w:lang w:eastAsia="en-US"/>
            </w:rPr>
          </w:rPrChange>
        </w:rPr>
        <w:t>Giao diện</w:t>
      </w:r>
      <w:r w:rsidR="00AB2031" w:rsidRPr="00A94328">
        <w:rPr>
          <w:rFonts w:ascii="Times New Roman" w:hAnsi="Times New Roman" w:cs="Times New Roman"/>
          <w:noProof/>
          <w:webHidden/>
          <w:rPrChange w:id="36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6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69" w:author="Thai Nguyen Viet" w:date="2019-04-20T10:52:00Z">
            <w:rPr>
              <w:noProof/>
              <w:webHidden/>
            </w:rPr>
          </w:rPrChange>
        </w:rPr>
        <w:instrText xml:space="preserve"> PAGEREF _Toc527975146 \h </w:instrText>
      </w:r>
      <w:r w:rsidR="00AB2031" w:rsidRPr="00A94328">
        <w:rPr>
          <w:rFonts w:ascii="Times New Roman" w:hAnsi="Times New Roman" w:cs="Times New Roman"/>
          <w:noProof/>
          <w:webHidden/>
          <w:rPrChange w:id="37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7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7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7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74" w:author="Thai Nguyen Viet" w:date="2019-04-20T10:52:00Z">
            <w:rPr>
              <w:noProof/>
            </w:rPr>
          </w:rPrChange>
        </w:rPr>
        <w:fldChar w:fldCharType="end"/>
      </w:r>
    </w:p>
    <w:p w14:paraId="35B91EB7" w14:textId="785BB639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7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7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77" w:author="Thai Nguyen Viet" w:date="2019-04-20T10:52:00Z">
            <w:rPr/>
          </w:rPrChange>
        </w:rPr>
        <w:instrText xml:space="preserve"> HYPERLINK \l "_Toc527975147" </w:instrText>
      </w:r>
      <w:r w:rsidRPr="00A94328">
        <w:rPr>
          <w:rFonts w:ascii="Times New Roman" w:hAnsi="Times New Roman" w:cs="Times New Roman"/>
          <w:rPrChange w:id="37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7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7.3.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8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81" w:author="Thai Nguyen Viet" w:date="2019-04-20T10:52:00Z">
            <w:rPr>
              <w:rStyle w:val="Hyperlink"/>
              <w:noProof/>
              <w:lang w:eastAsia="en-US"/>
            </w:rPr>
          </w:rPrChange>
        </w:rPr>
        <w:t>Cơ sở dữ liệu</w:t>
      </w:r>
      <w:r w:rsidR="00AB2031" w:rsidRPr="00A94328">
        <w:rPr>
          <w:rFonts w:ascii="Times New Roman" w:hAnsi="Times New Roman" w:cs="Times New Roman"/>
          <w:noProof/>
          <w:webHidden/>
          <w:rPrChange w:id="38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8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84" w:author="Thai Nguyen Viet" w:date="2019-04-20T10:52:00Z">
            <w:rPr>
              <w:noProof/>
              <w:webHidden/>
            </w:rPr>
          </w:rPrChange>
        </w:rPr>
        <w:instrText xml:space="preserve"> PAGEREF _Toc527975147 \h </w:instrText>
      </w:r>
      <w:r w:rsidR="00AB2031" w:rsidRPr="00A94328">
        <w:rPr>
          <w:rFonts w:ascii="Times New Roman" w:hAnsi="Times New Roman" w:cs="Times New Roman"/>
          <w:noProof/>
          <w:webHidden/>
          <w:rPrChange w:id="38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38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38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38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389" w:author="Thai Nguyen Viet" w:date="2019-04-20T10:52:00Z">
            <w:rPr>
              <w:noProof/>
            </w:rPr>
          </w:rPrChange>
        </w:rPr>
        <w:fldChar w:fldCharType="end"/>
      </w:r>
    </w:p>
    <w:p w14:paraId="19DC3457" w14:textId="34F44357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39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392" w:author="Thai Nguyen Viet" w:date="2019-04-20T10:52:00Z">
            <w:rPr/>
          </w:rPrChange>
        </w:rPr>
        <w:instrText xml:space="preserve"> HYPERLINK \l "_Toc527975148" </w:instrText>
      </w:r>
      <w:r w:rsidRPr="00A94328">
        <w:rPr>
          <w:rFonts w:ascii="Times New Roman" w:hAnsi="Times New Roman" w:cs="Times New Roman"/>
          <w:rPrChange w:id="39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9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7.4.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39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396" w:author="Thai Nguyen Viet" w:date="2019-04-20T10:52:00Z">
            <w:rPr>
              <w:rStyle w:val="Hyperlink"/>
              <w:noProof/>
              <w:lang w:eastAsia="en-US"/>
            </w:rPr>
          </w:rPrChange>
        </w:rPr>
        <w:t>Mạng</w:t>
      </w:r>
      <w:r w:rsidR="00AB2031" w:rsidRPr="00A94328">
        <w:rPr>
          <w:rFonts w:ascii="Times New Roman" w:hAnsi="Times New Roman" w:cs="Times New Roman"/>
          <w:noProof/>
          <w:webHidden/>
          <w:rPrChange w:id="39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39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399" w:author="Thai Nguyen Viet" w:date="2019-04-20T10:52:00Z">
            <w:rPr>
              <w:noProof/>
              <w:webHidden/>
            </w:rPr>
          </w:rPrChange>
        </w:rPr>
        <w:instrText xml:space="preserve"> PAGEREF _Toc527975148 \h </w:instrText>
      </w:r>
      <w:r w:rsidR="00AB2031" w:rsidRPr="00A94328">
        <w:rPr>
          <w:rFonts w:ascii="Times New Roman" w:hAnsi="Times New Roman" w:cs="Times New Roman"/>
          <w:noProof/>
          <w:webHidden/>
          <w:rPrChange w:id="40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0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0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0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04" w:author="Thai Nguyen Viet" w:date="2019-04-20T10:52:00Z">
            <w:rPr>
              <w:noProof/>
            </w:rPr>
          </w:rPrChange>
        </w:rPr>
        <w:fldChar w:fldCharType="end"/>
      </w:r>
    </w:p>
    <w:p w14:paraId="2FD0A9A0" w14:textId="65B9749B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0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0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07" w:author="Thai Nguyen Viet" w:date="2019-04-20T10:52:00Z">
            <w:rPr/>
          </w:rPrChange>
        </w:rPr>
        <w:instrText xml:space="preserve"> HYPERLINK \l "_Toc527975149" </w:instrText>
      </w:r>
      <w:r w:rsidRPr="00A94328">
        <w:rPr>
          <w:rFonts w:ascii="Times New Roman" w:hAnsi="Times New Roman" w:cs="Times New Roman"/>
          <w:rPrChange w:id="40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0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7.5.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1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11" w:author="Thai Nguyen Viet" w:date="2019-04-20T10:52:00Z">
            <w:rPr>
              <w:rStyle w:val="Hyperlink"/>
              <w:noProof/>
              <w:lang w:eastAsia="en-US"/>
            </w:rPr>
          </w:rPrChange>
        </w:rPr>
        <w:t>Tương tác người dùng</w:t>
      </w:r>
      <w:r w:rsidR="00AB2031" w:rsidRPr="00A94328">
        <w:rPr>
          <w:rFonts w:ascii="Times New Roman" w:hAnsi="Times New Roman" w:cs="Times New Roman"/>
          <w:noProof/>
          <w:webHidden/>
          <w:rPrChange w:id="41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1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14" w:author="Thai Nguyen Viet" w:date="2019-04-20T10:52:00Z">
            <w:rPr>
              <w:noProof/>
              <w:webHidden/>
            </w:rPr>
          </w:rPrChange>
        </w:rPr>
        <w:instrText xml:space="preserve"> PAGEREF _Toc527975149 \h </w:instrText>
      </w:r>
      <w:r w:rsidR="00AB2031" w:rsidRPr="00A94328">
        <w:rPr>
          <w:rFonts w:ascii="Times New Roman" w:hAnsi="Times New Roman" w:cs="Times New Roman"/>
          <w:noProof/>
          <w:webHidden/>
          <w:rPrChange w:id="41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1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1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1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19" w:author="Thai Nguyen Viet" w:date="2019-04-20T10:52:00Z">
            <w:rPr>
              <w:noProof/>
            </w:rPr>
          </w:rPrChange>
        </w:rPr>
        <w:fldChar w:fldCharType="end"/>
      </w:r>
    </w:p>
    <w:p w14:paraId="7308258E" w14:textId="322AD2EA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2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22" w:author="Thai Nguyen Viet" w:date="2019-04-20T10:52:00Z">
            <w:rPr/>
          </w:rPrChange>
        </w:rPr>
        <w:instrText xml:space="preserve"> HYPERLINK \l "_Toc527975150" </w:instrText>
      </w:r>
      <w:r w:rsidRPr="00A94328">
        <w:rPr>
          <w:rFonts w:ascii="Times New Roman" w:hAnsi="Times New Roman" w:cs="Times New Roman"/>
          <w:rPrChange w:id="42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2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7.6.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2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26" w:author="Thai Nguyen Viet" w:date="2019-04-20T10:52:00Z">
            <w:rPr>
              <w:rStyle w:val="Hyperlink"/>
              <w:noProof/>
              <w:lang w:eastAsia="en-US"/>
            </w:rPr>
          </w:rPrChange>
        </w:rPr>
        <w:t>Đặc tả giao diện API (interface)</w:t>
      </w:r>
      <w:r w:rsidR="00AB2031" w:rsidRPr="00A94328">
        <w:rPr>
          <w:rFonts w:ascii="Times New Roman" w:hAnsi="Times New Roman" w:cs="Times New Roman"/>
          <w:noProof/>
          <w:webHidden/>
          <w:rPrChange w:id="42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2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29" w:author="Thai Nguyen Viet" w:date="2019-04-20T10:52:00Z">
            <w:rPr>
              <w:noProof/>
              <w:webHidden/>
            </w:rPr>
          </w:rPrChange>
        </w:rPr>
        <w:instrText xml:space="preserve"> PAGEREF _Toc527975150 \h </w:instrText>
      </w:r>
      <w:r w:rsidR="00AB2031" w:rsidRPr="00A94328">
        <w:rPr>
          <w:rFonts w:ascii="Times New Roman" w:hAnsi="Times New Roman" w:cs="Times New Roman"/>
          <w:noProof/>
          <w:webHidden/>
          <w:rPrChange w:id="43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3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3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3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34" w:author="Thai Nguyen Viet" w:date="2019-04-20T10:52:00Z">
            <w:rPr>
              <w:noProof/>
            </w:rPr>
          </w:rPrChange>
        </w:rPr>
        <w:fldChar w:fldCharType="end"/>
      </w:r>
    </w:p>
    <w:p w14:paraId="1A95AEE6" w14:textId="18C391C2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3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3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37" w:author="Thai Nguyen Viet" w:date="2019-04-20T10:52:00Z">
            <w:rPr/>
          </w:rPrChange>
        </w:rPr>
        <w:instrText xml:space="preserve"> HYPERLINK \l "_Toc527975151" </w:instrText>
      </w:r>
      <w:r w:rsidRPr="00A94328">
        <w:rPr>
          <w:rFonts w:ascii="Times New Roman" w:hAnsi="Times New Roman" w:cs="Times New Roman"/>
          <w:rPrChange w:id="43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3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7.7.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4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41" w:author="Thai Nguyen Viet" w:date="2019-04-20T10:52:00Z">
            <w:rPr>
              <w:rStyle w:val="Hyperlink"/>
              <w:noProof/>
              <w:lang w:eastAsia="en-US"/>
            </w:rPr>
          </w:rPrChange>
        </w:rPr>
        <w:t>Bảo mật</w:t>
      </w:r>
      <w:r w:rsidR="00AB2031" w:rsidRPr="00A94328">
        <w:rPr>
          <w:rFonts w:ascii="Times New Roman" w:hAnsi="Times New Roman" w:cs="Times New Roman"/>
          <w:noProof/>
          <w:webHidden/>
          <w:rPrChange w:id="44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4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44" w:author="Thai Nguyen Viet" w:date="2019-04-20T10:52:00Z">
            <w:rPr>
              <w:noProof/>
              <w:webHidden/>
            </w:rPr>
          </w:rPrChange>
        </w:rPr>
        <w:instrText xml:space="preserve"> PAGEREF _Toc527975151 \h </w:instrText>
      </w:r>
      <w:r w:rsidR="00AB2031" w:rsidRPr="00A94328">
        <w:rPr>
          <w:rFonts w:ascii="Times New Roman" w:hAnsi="Times New Roman" w:cs="Times New Roman"/>
          <w:noProof/>
          <w:webHidden/>
          <w:rPrChange w:id="44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4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4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4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49" w:author="Thai Nguyen Viet" w:date="2019-04-20T10:52:00Z">
            <w:rPr>
              <w:noProof/>
            </w:rPr>
          </w:rPrChange>
        </w:rPr>
        <w:fldChar w:fldCharType="end"/>
      </w:r>
    </w:p>
    <w:p w14:paraId="7B638033" w14:textId="2C3B7D46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5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52" w:author="Thai Nguyen Viet" w:date="2019-04-20T10:52:00Z">
            <w:rPr/>
          </w:rPrChange>
        </w:rPr>
        <w:instrText xml:space="preserve"> HYPERLINK \l "_Toc527975152" </w:instrText>
      </w:r>
      <w:r w:rsidRPr="00A94328">
        <w:rPr>
          <w:rFonts w:ascii="Times New Roman" w:hAnsi="Times New Roman" w:cs="Times New Roman"/>
          <w:rPrChange w:id="45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54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7.8.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5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56" w:author="Thai Nguyen Viet" w:date="2019-04-20T10:52:00Z">
            <w:rPr>
              <w:rStyle w:val="Hyperlink"/>
              <w:noProof/>
              <w:lang w:eastAsia="en-US"/>
            </w:rPr>
          </w:rPrChange>
        </w:rPr>
        <w:t>Sao lưu phục hồi</w:t>
      </w:r>
      <w:r w:rsidR="00AB2031" w:rsidRPr="00A94328">
        <w:rPr>
          <w:rFonts w:ascii="Times New Roman" w:hAnsi="Times New Roman" w:cs="Times New Roman"/>
          <w:noProof/>
          <w:webHidden/>
          <w:rPrChange w:id="45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5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59" w:author="Thai Nguyen Viet" w:date="2019-04-20T10:52:00Z">
            <w:rPr>
              <w:noProof/>
              <w:webHidden/>
            </w:rPr>
          </w:rPrChange>
        </w:rPr>
        <w:instrText xml:space="preserve"> PAGEREF _Toc527975152 \h </w:instrText>
      </w:r>
      <w:r w:rsidR="00AB2031" w:rsidRPr="00A94328">
        <w:rPr>
          <w:rFonts w:ascii="Times New Roman" w:hAnsi="Times New Roman" w:cs="Times New Roman"/>
          <w:noProof/>
          <w:webHidden/>
          <w:rPrChange w:id="46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6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6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6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64" w:author="Thai Nguyen Viet" w:date="2019-04-20T10:52:00Z">
            <w:rPr>
              <w:noProof/>
            </w:rPr>
          </w:rPrChange>
        </w:rPr>
        <w:fldChar w:fldCharType="end"/>
      </w:r>
    </w:p>
    <w:p w14:paraId="333A0BC8" w14:textId="45844B68" w:rsidR="00AB2031" w:rsidRPr="00A94328" w:rsidRDefault="00D94044">
      <w:pPr>
        <w:pStyle w:val="TOC2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65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66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67" w:author="Thai Nguyen Viet" w:date="2019-04-20T10:52:00Z">
            <w:rPr/>
          </w:rPrChange>
        </w:rPr>
        <w:instrText xml:space="preserve"> HYPERLINK \l "_Toc527975153" </w:instrText>
      </w:r>
      <w:r w:rsidRPr="00A94328">
        <w:rPr>
          <w:rFonts w:ascii="Times New Roman" w:hAnsi="Times New Roman" w:cs="Times New Roman"/>
          <w:rPrChange w:id="468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69" w:author="Thai Nguyen Viet" w:date="2019-04-20T10:52:00Z">
            <w:rPr>
              <w:rStyle w:val="Hyperlink"/>
              <w:rFonts w:cs="Tahoma"/>
              <w:noProof/>
              <w:lang w:eastAsia="en-US"/>
            </w:rPr>
          </w:rPrChange>
        </w:rPr>
        <w:t>7.9.</w:t>
      </w:r>
      <w:r w:rsidR="00AB2031" w:rsidRPr="00A94328"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  <w:rPrChange w:id="470" w:author="Thai Nguyen Viet" w:date="2019-04-20T10:52:00Z"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71" w:author="Thai Nguyen Viet" w:date="2019-04-20T10:52:00Z">
            <w:rPr>
              <w:rStyle w:val="Hyperlink"/>
              <w:noProof/>
              <w:lang w:eastAsia="en-US"/>
            </w:rPr>
          </w:rPrChange>
        </w:rPr>
        <w:t>Chuyển đổi dữ liệu</w:t>
      </w:r>
      <w:r w:rsidR="00AB2031" w:rsidRPr="00A94328">
        <w:rPr>
          <w:rFonts w:ascii="Times New Roman" w:hAnsi="Times New Roman" w:cs="Times New Roman"/>
          <w:noProof/>
          <w:webHidden/>
          <w:rPrChange w:id="472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73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74" w:author="Thai Nguyen Viet" w:date="2019-04-20T10:52:00Z">
            <w:rPr>
              <w:noProof/>
              <w:webHidden/>
            </w:rPr>
          </w:rPrChange>
        </w:rPr>
        <w:instrText xml:space="preserve"> PAGEREF _Toc527975153 \h </w:instrText>
      </w:r>
      <w:r w:rsidR="00AB2031" w:rsidRPr="00A94328">
        <w:rPr>
          <w:rFonts w:ascii="Times New Roman" w:hAnsi="Times New Roman" w:cs="Times New Roman"/>
          <w:noProof/>
          <w:webHidden/>
          <w:rPrChange w:id="475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76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77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78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79" w:author="Thai Nguyen Viet" w:date="2019-04-20T10:52:00Z">
            <w:rPr>
              <w:noProof/>
            </w:rPr>
          </w:rPrChange>
        </w:rPr>
        <w:fldChar w:fldCharType="end"/>
      </w:r>
    </w:p>
    <w:p w14:paraId="54E2B6D2" w14:textId="4082BAE3" w:rsidR="00AB2031" w:rsidRPr="00A94328" w:rsidRDefault="00D94044">
      <w:pPr>
        <w:pStyle w:val="TOC1"/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80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</w:pPr>
      <w:r w:rsidRPr="00A94328">
        <w:rPr>
          <w:rFonts w:ascii="Times New Roman" w:hAnsi="Times New Roman" w:cs="Times New Roman"/>
          <w:rPrChange w:id="481" w:author="Thai Nguyen Viet" w:date="2019-04-20T10:52:00Z">
            <w:rPr/>
          </w:rPrChange>
        </w:rPr>
        <w:fldChar w:fldCharType="begin"/>
      </w:r>
      <w:r w:rsidRPr="00A94328">
        <w:rPr>
          <w:rFonts w:ascii="Times New Roman" w:hAnsi="Times New Roman" w:cs="Times New Roman"/>
          <w:rPrChange w:id="482" w:author="Thai Nguyen Viet" w:date="2019-04-20T10:52:00Z">
            <w:rPr/>
          </w:rPrChange>
        </w:rPr>
        <w:instrText xml:space="preserve"> HYPERLINK \l "_Toc527975154" </w:instrText>
      </w:r>
      <w:r w:rsidRPr="00A94328">
        <w:rPr>
          <w:rFonts w:ascii="Times New Roman" w:hAnsi="Times New Roman" w:cs="Times New Roman"/>
          <w:rPrChange w:id="483" w:author="Thai Nguyen Viet" w:date="2019-04-20T10:52:00Z">
            <w:rPr>
              <w:noProof/>
            </w:rPr>
          </w:rPrChange>
        </w:rPr>
        <w:fldChar w:fldCharType="separate"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84" w:author="Thai Nguyen Viet" w:date="2019-04-20T10:52:00Z">
            <w:rPr>
              <w:rStyle w:val="Hyperlink"/>
              <w:noProof/>
              <w:lang w:eastAsia="en-US"/>
            </w:rPr>
          </w:rPrChange>
        </w:rPr>
        <w:t>8.</w:t>
      </w:r>
      <w:r w:rsidR="00AB2031" w:rsidRPr="00A94328">
        <w:rPr>
          <w:rFonts w:ascii="Times New Roman" w:eastAsiaTheme="minorEastAsia" w:hAnsi="Times New Roman" w:cs="Times New Roman"/>
          <w:b w:val="0"/>
          <w:bCs w:val="0"/>
          <w:caps w:val="0"/>
          <w:noProof/>
          <w:sz w:val="22"/>
          <w:szCs w:val="22"/>
          <w:lang w:eastAsia="en-US" w:bidi="ar-SA"/>
          <w:rPrChange w:id="485" w:author="Thai Nguyen Viet" w:date="2019-04-20T10:52:00Z"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 w:bidi="ar-SA"/>
            </w:rPr>
          </w:rPrChange>
        </w:rPr>
        <w:tab/>
      </w:r>
      <w:r w:rsidR="00AB2031" w:rsidRPr="00A94328">
        <w:rPr>
          <w:rStyle w:val="Hyperlink"/>
          <w:rFonts w:ascii="Times New Roman" w:hAnsi="Times New Roman" w:cs="Times New Roman"/>
          <w:noProof/>
          <w:lang w:eastAsia="en-US"/>
          <w:rPrChange w:id="486" w:author="Thai Nguyen Viet" w:date="2019-04-20T10:52:00Z">
            <w:rPr>
              <w:rStyle w:val="Hyperlink"/>
              <w:noProof/>
              <w:lang w:eastAsia="en-US"/>
            </w:rPr>
          </w:rPrChange>
        </w:rPr>
        <w:t>Danh mục tài liệu liên quan</w:t>
      </w:r>
      <w:r w:rsidR="00AB2031" w:rsidRPr="00A94328">
        <w:rPr>
          <w:rFonts w:ascii="Times New Roman" w:hAnsi="Times New Roman" w:cs="Times New Roman"/>
          <w:noProof/>
          <w:webHidden/>
          <w:rPrChange w:id="487" w:author="Thai Nguyen Viet" w:date="2019-04-20T10:52:00Z">
            <w:rPr>
              <w:noProof/>
              <w:webHidden/>
            </w:rPr>
          </w:rPrChange>
        </w:rPr>
        <w:tab/>
      </w:r>
      <w:r w:rsidR="00AB2031" w:rsidRPr="00A94328">
        <w:rPr>
          <w:rFonts w:ascii="Times New Roman" w:hAnsi="Times New Roman" w:cs="Times New Roman"/>
          <w:noProof/>
          <w:webHidden/>
          <w:rPrChange w:id="488" w:author="Thai Nguyen Viet" w:date="2019-04-20T10:52:00Z">
            <w:rPr>
              <w:noProof/>
              <w:webHidden/>
            </w:rPr>
          </w:rPrChange>
        </w:rPr>
        <w:fldChar w:fldCharType="begin"/>
      </w:r>
      <w:r w:rsidR="00AB2031" w:rsidRPr="00A94328">
        <w:rPr>
          <w:rFonts w:ascii="Times New Roman" w:hAnsi="Times New Roman" w:cs="Times New Roman"/>
          <w:noProof/>
          <w:webHidden/>
          <w:rPrChange w:id="489" w:author="Thai Nguyen Viet" w:date="2019-04-20T10:52:00Z">
            <w:rPr>
              <w:noProof/>
              <w:webHidden/>
            </w:rPr>
          </w:rPrChange>
        </w:rPr>
        <w:instrText xml:space="preserve"> PAGEREF _Toc527975154 \h </w:instrText>
      </w:r>
      <w:r w:rsidR="00AB2031" w:rsidRPr="00A94328">
        <w:rPr>
          <w:rFonts w:ascii="Times New Roman" w:hAnsi="Times New Roman" w:cs="Times New Roman"/>
          <w:noProof/>
          <w:webHidden/>
          <w:rPrChange w:id="490" w:author="Thai Nguyen Viet" w:date="2019-04-20T10:52:00Z">
            <w:rPr>
              <w:rFonts w:ascii="Times New Roman" w:hAnsi="Times New Roman" w:cs="Times New Roman"/>
              <w:noProof/>
              <w:webHidden/>
            </w:rPr>
          </w:rPrChange>
        </w:rPr>
      </w:r>
      <w:r w:rsidR="00AB2031" w:rsidRPr="00A94328">
        <w:rPr>
          <w:rFonts w:ascii="Times New Roman" w:hAnsi="Times New Roman" w:cs="Times New Roman"/>
          <w:noProof/>
          <w:webHidden/>
          <w:rPrChange w:id="491" w:author="Thai Nguyen Viet" w:date="2019-04-20T10:52:00Z">
            <w:rPr>
              <w:noProof/>
              <w:webHidden/>
            </w:rPr>
          </w:rPrChange>
        </w:rPr>
        <w:fldChar w:fldCharType="separate"/>
      </w:r>
      <w:r w:rsidR="00AB2031" w:rsidRPr="00A94328">
        <w:rPr>
          <w:rFonts w:ascii="Times New Roman" w:hAnsi="Times New Roman" w:cs="Times New Roman"/>
          <w:noProof/>
          <w:webHidden/>
          <w:rPrChange w:id="492" w:author="Thai Nguyen Viet" w:date="2019-04-20T10:52:00Z">
            <w:rPr>
              <w:noProof/>
              <w:webHidden/>
            </w:rPr>
          </w:rPrChange>
        </w:rPr>
        <w:t>5</w:t>
      </w:r>
      <w:r w:rsidR="00AB2031" w:rsidRPr="00A94328">
        <w:rPr>
          <w:rFonts w:ascii="Times New Roman" w:hAnsi="Times New Roman" w:cs="Times New Roman"/>
          <w:noProof/>
          <w:webHidden/>
          <w:rPrChange w:id="493" w:author="Thai Nguyen Viet" w:date="2019-04-20T10:52:00Z">
            <w:rPr>
              <w:noProof/>
              <w:webHidden/>
            </w:rPr>
          </w:rPrChange>
        </w:rPr>
        <w:fldChar w:fldCharType="end"/>
      </w:r>
      <w:r w:rsidRPr="00A94328">
        <w:rPr>
          <w:rFonts w:ascii="Times New Roman" w:hAnsi="Times New Roman" w:cs="Times New Roman"/>
          <w:noProof/>
          <w:rPrChange w:id="494" w:author="Thai Nguyen Viet" w:date="2019-04-20T10:52:00Z">
            <w:rPr>
              <w:noProof/>
            </w:rPr>
          </w:rPrChange>
        </w:rPr>
        <w:fldChar w:fldCharType="end"/>
      </w:r>
      <w:r w:rsidR="003F4953" w:rsidRPr="00A94328">
        <w:rPr>
          <w:rFonts w:ascii="Times New Roman" w:hAnsi="Times New Roman" w:cs="Times New Roman"/>
          <w:noProof/>
          <w:rPrChange w:id="495" w:author="Thai Nguyen Viet" w:date="2019-04-20T10:52:00Z">
            <w:rPr>
              <w:noProof/>
            </w:rPr>
          </w:rPrChange>
        </w:rPr>
        <w:t>2</w:t>
      </w:r>
    </w:p>
    <w:p w14:paraId="4BA721B3" w14:textId="26B42C4C" w:rsidR="00727431" w:rsidRPr="00A94328" w:rsidRDefault="00030EB1" w:rsidP="005F37E7">
      <w:pPr>
        <w:pStyle w:val="TOC3"/>
        <w:rPr>
          <w:rFonts w:ascii="Times New Roman" w:hAnsi="Times New Roman" w:cs="Times New Roman"/>
          <w:rPrChange w:id="496" w:author="Thai Nguyen Viet" w:date="2019-04-20T10:52:00Z">
            <w:rPr/>
          </w:rPrChange>
        </w:rPr>
      </w:pPr>
      <w:r w:rsidRPr="00A94328">
        <w:rPr>
          <w:rFonts w:ascii="Times New Roman" w:eastAsia="Tahoma" w:hAnsi="Times New Roman" w:cs="Times New Roman"/>
          <w:u w:val="single"/>
          <w:rPrChange w:id="497" w:author="Thai Nguyen Viet" w:date="2019-04-20T10:52:00Z">
            <w:rPr>
              <w:rFonts w:eastAsia="Tahoma" w:cs="Tahoma"/>
              <w:u w:val="single"/>
            </w:rPr>
          </w:rPrChange>
        </w:rPr>
        <w:fldChar w:fldCharType="end"/>
      </w:r>
      <w:r w:rsidR="00F34A9B" w:rsidRPr="00A94328">
        <w:rPr>
          <w:rFonts w:ascii="Times New Roman" w:hAnsi="Times New Roman" w:cs="Times New Roman"/>
          <w:rPrChange w:id="498" w:author="Thai Nguyen Viet" w:date="2019-04-20T10:52:00Z">
            <w:rPr/>
          </w:rPrChange>
        </w:rPr>
        <w:t xml:space="preserve"> </w:t>
      </w:r>
      <w:r w:rsidR="00727431" w:rsidRPr="00A94328">
        <w:rPr>
          <w:rFonts w:ascii="Times New Roman" w:hAnsi="Times New Roman" w:cs="Times New Roman"/>
          <w:rPrChange w:id="499" w:author="Thai Nguyen Viet" w:date="2019-04-20T10:52:00Z">
            <w:rPr/>
          </w:rPrChange>
        </w:rPr>
        <w:br w:type="page"/>
      </w:r>
    </w:p>
    <w:p w14:paraId="53F40F1B" w14:textId="104FEFFC" w:rsidR="00727431" w:rsidRPr="00A94328" w:rsidRDefault="009A4C41" w:rsidP="009A4C41">
      <w:pPr>
        <w:pStyle w:val="NormalH"/>
        <w:rPr>
          <w:rFonts w:ascii="Times New Roman" w:hAnsi="Times New Roman" w:cs="Times New Roman"/>
          <w:color w:val="951B13"/>
          <w:rPrChange w:id="500" w:author="Thai Nguyen Viet" w:date="2019-04-20T10:52:00Z">
            <w:rPr>
              <w:color w:val="951B13"/>
            </w:rPr>
          </w:rPrChange>
        </w:rPr>
      </w:pPr>
      <w:r w:rsidRPr="00A94328">
        <w:rPr>
          <w:rFonts w:ascii="Times New Roman" w:hAnsi="Times New Roman" w:cs="Times New Roman"/>
          <w:color w:val="951B13"/>
          <w:rPrChange w:id="501" w:author="Thai Nguyen Viet" w:date="2019-04-20T10:52:00Z">
            <w:rPr>
              <w:color w:val="951B13"/>
            </w:rPr>
          </w:rPrChange>
        </w:rPr>
        <w:lastRenderedPageBreak/>
        <w:t>Phiên bản tài liệu</w:t>
      </w:r>
    </w:p>
    <w:tbl>
      <w:tblPr>
        <w:tblStyle w:val="GridTable1Light-Accent21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750"/>
        <w:gridCol w:w="1242"/>
      </w:tblGrid>
      <w:tr w:rsidR="009A4C41" w:rsidRPr="00A94328" w14:paraId="7CC174B3" w14:textId="77777777" w:rsidTr="00FA0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A94328" w:rsidRDefault="00727431" w:rsidP="00967197">
            <w:pPr>
              <w:rPr>
                <w:rFonts w:ascii="Times New Roman" w:hAnsi="Times New Roman" w:cs="Times New Roman"/>
                <w:rPrChange w:id="50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03" w:author="Thai Nguyen Viet" w:date="2019-04-20T10:52:00Z">
                  <w:rPr/>
                </w:rPrChange>
              </w:rPr>
              <w:t>Ngày</w:t>
            </w:r>
            <w:proofErr w:type="spellEnd"/>
            <w:r w:rsidRPr="00A94328">
              <w:rPr>
                <w:rFonts w:ascii="Times New Roman" w:hAnsi="Times New Roman" w:cs="Times New Roman"/>
                <w:rPrChange w:id="50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05" w:author="Thai Nguyen Viet" w:date="2019-04-20T10:52:00Z">
                  <w:rPr/>
                </w:rPrChange>
              </w:rPr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napToGrid w:val="0"/>
                <w:rPrChange w:id="506" w:author="Thai Nguyen Viet" w:date="2019-04-20T10:52:00Z">
                  <w:rPr>
                    <w:snapToGrid w:val="0"/>
                  </w:rPr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07" w:author="Thai Nguyen Viet" w:date="2019-04-20T10:52:00Z">
                  <w:rPr>
                    <w:snapToGrid w:val="0"/>
                  </w:rPr>
                </w:rPrChange>
              </w:rPr>
              <w:t>Mô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08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09" w:author="Thai Nguyen Viet" w:date="2019-04-20T10:52:00Z">
                  <w:rPr>
                    <w:snapToGrid w:val="0"/>
                  </w:rPr>
                </w:rPrChange>
              </w:rPr>
              <w:t>tả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0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1" w:author="Thai Nguyen Viet" w:date="2019-04-20T10:52:00Z">
                  <w:rPr>
                    <w:snapToGrid w:val="0"/>
                  </w:rPr>
                </w:rPrChange>
              </w:rPr>
              <w:t>thay</w:t>
            </w:r>
            <w:proofErr w:type="spellEnd"/>
            <w:r w:rsidRPr="00A94328">
              <w:rPr>
                <w:rFonts w:ascii="Times New Roman" w:hAnsi="Times New Roman" w:cs="Times New Roman"/>
                <w:snapToGrid w:val="0"/>
                <w:rPrChange w:id="512" w:author="Thai Nguyen Viet" w:date="2019-04-20T10:52:00Z">
                  <w:rPr>
                    <w:snapToGrid w:val="0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snapToGrid w:val="0"/>
                <w:rPrChange w:id="513" w:author="Thai Nguyen Viet" w:date="2019-04-20T10:52:00Z">
                  <w:rPr>
                    <w:snapToGrid w:val="0"/>
                  </w:rPr>
                </w:rPrChange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14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15" w:author="Thai Nguyen Viet" w:date="2019-04-20T10:52:00Z">
                  <w:rPr/>
                </w:rPrChange>
              </w:rPr>
              <w:t>Phiên</w:t>
            </w:r>
            <w:proofErr w:type="spellEnd"/>
            <w:r w:rsidRPr="00A94328">
              <w:rPr>
                <w:rFonts w:ascii="Times New Roman" w:hAnsi="Times New Roman" w:cs="Times New Roman"/>
                <w:rPrChange w:id="516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17" w:author="Thai Nguyen Viet" w:date="2019-04-20T10:52:00Z">
                  <w:rPr/>
                </w:rPrChange>
              </w:rPr>
              <w:t>bản</w:t>
            </w:r>
            <w:proofErr w:type="spellEnd"/>
          </w:p>
        </w:tc>
        <w:tc>
          <w:tcPr>
            <w:tcW w:w="1750" w:type="dxa"/>
          </w:tcPr>
          <w:p w14:paraId="427FD2DA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18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19" w:author="Thai Nguyen Viet" w:date="2019-04-20T10:52:00Z">
                  <w:rPr/>
                </w:rPrChange>
              </w:rPr>
              <w:t>Người</w:t>
            </w:r>
            <w:proofErr w:type="spellEnd"/>
            <w:r w:rsidRPr="00A94328">
              <w:rPr>
                <w:rFonts w:ascii="Times New Roman" w:hAnsi="Times New Roman" w:cs="Times New Roman"/>
                <w:rPrChange w:id="520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21" w:author="Thai Nguyen Viet" w:date="2019-04-20T10:52:00Z">
                  <w:rPr/>
                </w:rPrChange>
              </w:rPr>
              <w:t>lập</w:t>
            </w:r>
            <w:proofErr w:type="spellEnd"/>
          </w:p>
        </w:tc>
        <w:tc>
          <w:tcPr>
            <w:tcW w:w="1242" w:type="dxa"/>
          </w:tcPr>
          <w:p w14:paraId="3CC8C1D9" w14:textId="77777777" w:rsidR="00727431" w:rsidRPr="00A94328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23" w:author="Thai Nguyen Viet" w:date="2019-04-20T10:52:00Z">
                  <w:rPr/>
                </w:rPrChange>
              </w:rPr>
              <w:t>Người</w:t>
            </w:r>
            <w:proofErr w:type="spellEnd"/>
            <w:r w:rsidRPr="00A94328">
              <w:rPr>
                <w:rFonts w:ascii="Times New Roman" w:hAnsi="Times New Roman" w:cs="Times New Roman"/>
                <w:rPrChange w:id="52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25" w:author="Thai Nguyen Viet" w:date="2019-04-20T10:52:00Z">
                  <w:rPr/>
                </w:rPrChange>
              </w:rPr>
              <w:t>duyệt</w:t>
            </w:r>
            <w:proofErr w:type="spellEnd"/>
          </w:p>
        </w:tc>
      </w:tr>
      <w:tr w:rsidR="009A4C41" w:rsidRPr="00A94328" w14:paraId="2FA6E50C" w14:textId="77777777" w:rsidTr="00FA0167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157DAAFA" w:rsidR="00727431" w:rsidRPr="00A94328" w:rsidRDefault="00D11AE8" w:rsidP="00967197">
            <w:pPr>
              <w:rPr>
                <w:rFonts w:ascii="Times New Roman" w:hAnsi="Times New Roman" w:cs="Times New Roman"/>
                <w:rPrChange w:id="52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27" w:author="Thai Nguyen Viet" w:date="2019-04-20T10:52:00Z">
                  <w:rPr/>
                </w:rPrChange>
              </w:rPr>
              <w:t>12/03/2019</w:t>
            </w:r>
          </w:p>
        </w:tc>
        <w:tc>
          <w:tcPr>
            <w:tcW w:w="3095" w:type="dxa"/>
          </w:tcPr>
          <w:p w14:paraId="33CC2B2A" w14:textId="5C96E283" w:rsidR="00A560F9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28" w:author="Thai Nguyen Viet" w:date="2019-04-20T10:52:00Z">
                  <w:rPr/>
                </w:rPrChange>
              </w:rPr>
            </w:pPr>
            <w:proofErr w:type="spellStart"/>
            <w:ins w:id="529" w:author="Thai Nguyen Viet" w:date="2019-04-20T10:52:00Z">
              <w:r>
                <w:rPr>
                  <w:rFonts w:ascii="Times New Roman" w:hAnsi="Times New Roman" w:cs="Times New Roman"/>
                </w:rPr>
                <w:t>Triển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khai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dự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án</w:t>
              </w:r>
            </w:ins>
            <w:proofErr w:type="spellEnd"/>
          </w:p>
        </w:tc>
        <w:tc>
          <w:tcPr>
            <w:tcW w:w="1148" w:type="dxa"/>
          </w:tcPr>
          <w:p w14:paraId="3AA0C2F9" w14:textId="5FB0CA87" w:rsidR="00727431" w:rsidRPr="00A94328" w:rsidRDefault="00D11AE8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0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31" w:author="Thai Nguyen Viet" w:date="2019-04-20T10:52:00Z">
                  <w:rPr/>
                </w:rPrChange>
              </w:rPr>
              <w:t>01</w:t>
            </w:r>
          </w:p>
        </w:tc>
        <w:tc>
          <w:tcPr>
            <w:tcW w:w="1750" w:type="dxa"/>
          </w:tcPr>
          <w:p w14:paraId="4464A6B2" w14:textId="53001A59" w:rsidR="00727431" w:rsidRPr="00A94328" w:rsidRDefault="0091675B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2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33" w:author="Thai Nguyen Viet" w:date="2019-04-20T10:52:00Z">
                  <w:rPr/>
                </w:rPrChange>
              </w:rPr>
              <w:t>Hoàng</w:t>
            </w:r>
            <w:proofErr w:type="spellEnd"/>
            <w:r w:rsidRPr="00A94328">
              <w:rPr>
                <w:rFonts w:ascii="Times New Roman" w:hAnsi="Times New Roman" w:cs="Times New Roman"/>
                <w:rPrChange w:id="53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="00D11AE8" w:rsidRPr="00A94328">
              <w:rPr>
                <w:rFonts w:ascii="Times New Roman" w:hAnsi="Times New Roman" w:cs="Times New Roman"/>
                <w:rPrChange w:id="535" w:author="Thai Nguyen Viet" w:date="2019-04-20T10:52:00Z">
                  <w:rPr/>
                </w:rPrChange>
              </w:rPr>
              <w:t>Trung</w:t>
            </w:r>
            <w:proofErr w:type="spellEnd"/>
            <w:r w:rsidR="00D11AE8" w:rsidRPr="00A94328">
              <w:rPr>
                <w:rFonts w:ascii="Times New Roman" w:hAnsi="Times New Roman" w:cs="Times New Roman"/>
                <w:rPrChange w:id="536" w:author="Thai Nguyen Viet" w:date="2019-04-20T10:52:00Z">
                  <w:rPr/>
                </w:rPrChange>
              </w:rPr>
              <w:t xml:space="preserve"> </w:t>
            </w:r>
            <w:proofErr w:type="spellStart"/>
            <w:r w:rsidR="00D11AE8" w:rsidRPr="00A94328">
              <w:rPr>
                <w:rFonts w:ascii="Times New Roman" w:hAnsi="Times New Roman" w:cs="Times New Roman"/>
                <w:rPrChange w:id="537" w:author="Thai Nguyen Viet" w:date="2019-04-20T10:52:00Z">
                  <w:rPr/>
                </w:rPrChange>
              </w:rPr>
              <w:t>Kiên</w:t>
            </w:r>
            <w:proofErr w:type="spellEnd"/>
          </w:p>
        </w:tc>
        <w:tc>
          <w:tcPr>
            <w:tcW w:w="1242" w:type="dxa"/>
          </w:tcPr>
          <w:p w14:paraId="645BC524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38" w:author="Thai Nguyen Viet" w:date="2019-04-20T10:52:00Z">
                  <w:rPr/>
                </w:rPrChange>
              </w:rPr>
            </w:pPr>
          </w:p>
        </w:tc>
      </w:tr>
      <w:tr w:rsidR="001D22EA" w:rsidRPr="00A94328" w14:paraId="2B60871D" w14:textId="77777777" w:rsidTr="00FA0167">
        <w:trPr>
          <w:trHeight w:val="495"/>
          <w:ins w:id="539" w:author="Thai Nguyen Viet" w:date="2019-04-20T10:54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38F8B9D" w14:textId="38F8B0D5" w:rsidR="001D22EA" w:rsidRPr="00A94328" w:rsidRDefault="001D22EA" w:rsidP="00967197">
            <w:pPr>
              <w:rPr>
                <w:ins w:id="540" w:author="Thai Nguyen Viet" w:date="2019-04-20T10:54:00Z"/>
                <w:rFonts w:ascii="Times New Roman" w:hAnsi="Times New Roman" w:cs="Times New Roman"/>
              </w:rPr>
            </w:pPr>
            <w:ins w:id="541" w:author="Thai Nguyen Viet" w:date="2019-04-20T10:55:00Z">
              <w:r>
                <w:rPr>
                  <w:rFonts w:ascii="Times New Roman" w:hAnsi="Times New Roman" w:cs="Times New Roman"/>
                </w:rPr>
                <w:t>19/03/2019</w:t>
              </w:r>
            </w:ins>
          </w:p>
        </w:tc>
        <w:tc>
          <w:tcPr>
            <w:tcW w:w="3095" w:type="dxa"/>
          </w:tcPr>
          <w:p w14:paraId="34EBAA60" w14:textId="3E19FB3A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2" w:author="Thai Nguyen Viet" w:date="2019-04-20T10:54:00Z"/>
                <w:rFonts w:ascii="Times New Roman" w:hAnsi="Times New Roman" w:cs="Times New Roman"/>
              </w:rPr>
            </w:pPr>
            <w:proofErr w:type="spellStart"/>
            <w:ins w:id="543" w:author="Thai Nguyen Viet" w:date="2019-04-20T10:55:00Z">
              <w:r>
                <w:rPr>
                  <w:rFonts w:ascii="Times New Roman" w:hAnsi="Times New Roman" w:cs="Times New Roman"/>
                </w:rPr>
                <w:t>Chuẩn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bị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nhân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sự</w:t>
              </w:r>
            </w:ins>
            <w:proofErr w:type="spellEnd"/>
          </w:p>
        </w:tc>
        <w:tc>
          <w:tcPr>
            <w:tcW w:w="1148" w:type="dxa"/>
          </w:tcPr>
          <w:p w14:paraId="4FF40263" w14:textId="0D077E06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4" w:author="Thai Nguyen Viet" w:date="2019-04-20T10:54:00Z"/>
                <w:rFonts w:ascii="Times New Roman" w:hAnsi="Times New Roman" w:cs="Times New Roman"/>
              </w:rPr>
            </w:pPr>
            <w:ins w:id="545" w:author="Thai Nguyen Viet" w:date="2019-04-20T10:57:00Z">
              <w:r>
                <w:rPr>
                  <w:rFonts w:ascii="Times New Roman" w:hAnsi="Times New Roman" w:cs="Times New Roman"/>
                </w:rPr>
                <w:t>02</w:t>
              </w:r>
            </w:ins>
          </w:p>
        </w:tc>
        <w:tc>
          <w:tcPr>
            <w:tcW w:w="1750" w:type="dxa"/>
          </w:tcPr>
          <w:p w14:paraId="5F0C5DD0" w14:textId="6196A17A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6" w:author="Thai Nguyen Viet" w:date="2019-04-20T10:54:00Z"/>
                <w:rFonts w:ascii="Times New Roman" w:hAnsi="Times New Roman" w:cs="Times New Roman"/>
              </w:rPr>
            </w:pPr>
            <w:proofErr w:type="spellStart"/>
            <w:ins w:id="547" w:author="Thai Nguyen Viet" w:date="2019-04-20T10:59:00Z">
              <w:r>
                <w:rPr>
                  <w:rFonts w:ascii="Times New Roman" w:hAnsi="Times New Roman" w:cs="Times New Roman"/>
                </w:rPr>
                <w:t>Hoàng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Trung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Kiên</w:t>
              </w:r>
            </w:ins>
            <w:proofErr w:type="spellEnd"/>
          </w:p>
        </w:tc>
        <w:tc>
          <w:tcPr>
            <w:tcW w:w="1242" w:type="dxa"/>
          </w:tcPr>
          <w:p w14:paraId="7877EA32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48" w:author="Thai Nguyen Viet" w:date="2019-04-20T10:54:00Z"/>
                <w:rFonts w:ascii="Times New Roman" w:hAnsi="Times New Roman" w:cs="Times New Roman"/>
              </w:rPr>
            </w:pPr>
          </w:p>
        </w:tc>
      </w:tr>
      <w:tr w:rsidR="009A4C41" w:rsidRPr="00A94328" w14:paraId="39FEF1C1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462A871C" w:rsidR="00727431" w:rsidRPr="00A94328" w:rsidRDefault="001D22EA" w:rsidP="00967197">
            <w:pPr>
              <w:rPr>
                <w:rFonts w:ascii="Times New Roman" w:hAnsi="Times New Roman" w:cs="Times New Roman"/>
                <w:rPrChange w:id="549" w:author="Thai Nguyen Viet" w:date="2019-04-20T10:52:00Z">
                  <w:rPr/>
                </w:rPrChange>
              </w:rPr>
            </w:pPr>
            <w:ins w:id="550" w:author="Thai Nguyen Viet" w:date="2019-04-20T10:55:00Z">
              <w:r>
                <w:rPr>
                  <w:rFonts w:ascii="Times New Roman" w:hAnsi="Times New Roman" w:cs="Times New Roman"/>
                </w:rPr>
                <w:t>26</w:t>
              </w:r>
            </w:ins>
            <w:del w:id="551" w:author="Thai Nguyen Viet" w:date="2019-04-20T10:55:00Z">
              <w:r w:rsidR="00694E42" w:rsidRPr="00A94328" w:rsidDel="001D22EA">
                <w:rPr>
                  <w:rFonts w:ascii="Times New Roman" w:hAnsi="Times New Roman" w:cs="Times New Roman"/>
                  <w:rPrChange w:id="552" w:author="Thai Nguyen Viet" w:date="2019-04-20T10:52:00Z">
                    <w:rPr/>
                  </w:rPrChange>
                </w:rPr>
                <w:delText>19</w:delText>
              </w:r>
            </w:del>
            <w:r w:rsidR="00694E42" w:rsidRPr="00A94328">
              <w:rPr>
                <w:rFonts w:ascii="Times New Roman" w:hAnsi="Times New Roman" w:cs="Times New Roman"/>
                <w:rPrChange w:id="553" w:author="Thai Nguyen Viet" w:date="2019-04-20T10:52:00Z">
                  <w:rPr/>
                </w:rPrChange>
              </w:rPr>
              <w:t>/03/2019</w:t>
            </w:r>
          </w:p>
        </w:tc>
        <w:tc>
          <w:tcPr>
            <w:tcW w:w="3095" w:type="dxa"/>
          </w:tcPr>
          <w:p w14:paraId="1833F08E" w14:textId="6A464DAC" w:rsidR="00727431" w:rsidRPr="00A94328" w:rsidRDefault="00A560F9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4" w:author="Thai Nguyen Viet" w:date="2019-04-20T10:52:00Z">
                  <w:rPr/>
                </w:rPrChange>
              </w:rPr>
            </w:pPr>
            <w:proofErr w:type="spellStart"/>
            <w:ins w:id="555" w:author="Thai Nguyen Viet" w:date="2019-04-20T10:52:00Z">
              <w:r>
                <w:rPr>
                  <w:rFonts w:ascii="Times New Roman" w:hAnsi="Times New Roman" w:cs="Times New Roman"/>
                </w:rPr>
                <w:t>Khảo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</w:ins>
            <w:proofErr w:type="spellStart"/>
            <w:ins w:id="556" w:author="Thai Nguyen Viet" w:date="2019-04-20T10:53:00Z">
              <w:r>
                <w:rPr>
                  <w:rFonts w:ascii="Times New Roman" w:hAnsi="Times New Roman" w:cs="Times New Roman"/>
                </w:rPr>
                <w:t>sát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yêu</w:t>
              </w:r>
              <w:proofErr w:type="spellEnd"/>
              <w:r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</w:rPr>
                <w:t>cầu</w:t>
              </w:r>
            </w:ins>
            <w:proofErr w:type="spellEnd"/>
            <w:ins w:id="557" w:author="Thai Nguyen Viet" w:date="2019-04-20T10:55:00Z">
              <w:r w:rsidR="001D22EA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</w:rPr>
                <w:t>khách</w:t>
              </w:r>
              <w:proofErr w:type="spellEnd"/>
              <w:r w:rsidR="001D22EA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</w:rPr>
                <w:t>hàng</w:t>
              </w:r>
            </w:ins>
            <w:proofErr w:type="spellEnd"/>
          </w:p>
        </w:tc>
        <w:tc>
          <w:tcPr>
            <w:tcW w:w="1148" w:type="dxa"/>
          </w:tcPr>
          <w:p w14:paraId="1BA03C5F" w14:textId="737A6FFD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58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559" w:author="Thai Nguyen Viet" w:date="2019-04-20T10:52:00Z">
                  <w:rPr/>
                </w:rPrChange>
              </w:rPr>
              <w:t>0</w:t>
            </w:r>
            <w:ins w:id="560" w:author="Thai Nguyen Viet" w:date="2019-04-20T10:57:00Z">
              <w:r w:rsidR="001D22EA">
                <w:rPr>
                  <w:rFonts w:ascii="Times New Roman" w:hAnsi="Times New Roman" w:cs="Times New Roman"/>
                </w:rPr>
                <w:t>3</w:t>
              </w:r>
            </w:ins>
            <w:del w:id="561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562" w:author="Thai Nguyen Viet" w:date="2019-04-20T10:52:00Z">
                    <w:rPr/>
                  </w:rPrChange>
                </w:rPr>
                <w:delText>2</w:delText>
              </w:r>
            </w:del>
          </w:p>
        </w:tc>
        <w:tc>
          <w:tcPr>
            <w:tcW w:w="1750" w:type="dxa"/>
          </w:tcPr>
          <w:p w14:paraId="6D38D89C" w14:textId="0439BA69" w:rsidR="00727431" w:rsidRPr="00A94328" w:rsidRDefault="00694E42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63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564" w:author="Thai Nguyen Viet" w:date="2019-04-20T10:52:00Z">
                  <w:rPr/>
                </w:rPrChange>
              </w:rPr>
              <w:t>Hoàng</w:t>
            </w:r>
            <w:proofErr w:type="spellEnd"/>
            <w:r w:rsidRPr="00A94328">
              <w:rPr>
                <w:rFonts w:ascii="Times New Roman" w:hAnsi="Times New Roman" w:cs="Times New Roman"/>
                <w:rPrChange w:id="565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66" w:author="Thai Nguyen Viet" w:date="2019-04-20T10:52:00Z">
                  <w:rPr/>
                </w:rPrChange>
              </w:rPr>
              <w:t>Trung</w:t>
            </w:r>
            <w:proofErr w:type="spellEnd"/>
            <w:r w:rsidRPr="00A94328">
              <w:rPr>
                <w:rFonts w:ascii="Times New Roman" w:hAnsi="Times New Roman" w:cs="Times New Roman"/>
                <w:rPrChange w:id="567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568" w:author="Thai Nguyen Viet" w:date="2019-04-20T10:52:00Z">
                  <w:rPr/>
                </w:rPrChange>
              </w:rPr>
              <w:t>Kiên</w:t>
            </w:r>
            <w:proofErr w:type="spellEnd"/>
          </w:p>
        </w:tc>
        <w:tc>
          <w:tcPr>
            <w:tcW w:w="1242" w:type="dxa"/>
          </w:tcPr>
          <w:p w14:paraId="38DAB92E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69" w:author="Thai Nguyen Viet" w:date="2019-04-20T10:52:00Z">
                  <w:rPr/>
                </w:rPrChange>
              </w:rPr>
            </w:pPr>
          </w:p>
        </w:tc>
      </w:tr>
      <w:tr w:rsidR="009A4C41" w:rsidRPr="00A94328" w14:paraId="55EA5D4F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42578D5" w:rsidR="00727431" w:rsidRPr="00A94328" w:rsidRDefault="001D22EA" w:rsidP="00967197">
            <w:pPr>
              <w:rPr>
                <w:rFonts w:ascii="Times New Roman" w:hAnsi="Times New Roman" w:cs="Times New Roman"/>
                <w:lang w:eastAsia="ja-JP"/>
                <w:rPrChange w:id="570" w:author="Thai Nguyen Viet" w:date="2019-04-20T10:52:00Z">
                  <w:rPr>
                    <w:lang w:eastAsia="ja-JP"/>
                  </w:rPr>
                </w:rPrChange>
              </w:rPr>
            </w:pPr>
            <w:ins w:id="571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72" w:author="Thai Nguyen Viet" w:date="2019-04-20T10:52:00Z">
                  <w:rPr>
                    <w:lang w:eastAsia="ja-JP"/>
                  </w:rPr>
                </w:rPrChange>
              </w:rPr>
              <w:t>1/</w:t>
            </w:r>
            <w:ins w:id="573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</w:t>
              </w:r>
            </w:ins>
            <w:r w:rsidR="00FA0167" w:rsidRPr="00A94328">
              <w:rPr>
                <w:rFonts w:ascii="Times New Roman" w:hAnsi="Times New Roman" w:cs="Times New Roman"/>
                <w:lang w:eastAsia="ja-JP"/>
                <w:rPrChange w:id="574" w:author="Thai Nguyen Viet" w:date="2019-04-20T10:52:00Z">
                  <w:rPr>
                    <w:lang w:eastAsia="ja-JP"/>
                  </w:rPr>
                </w:rPrChange>
              </w:rPr>
              <w:t>4/2019</w:t>
            </w:r>
          </w:p>
        </w:tc>
        <w:tc>
          <w:tcPr>
            <w:tcW w:w="3095" w:type="dxa"/>
          </w:tcPr>
          <w:p w14:paraId="3969F235" w14:textId="16238FA4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75" w:author="Thai Nguyen Viet" w:date="2019-04-20T10:52:00Z">
                  <w:rPr>
                    <w:lang w:eastAsia="ja-JP"/>
                  </w:rPr>
                </w:rPrChange>
              </w:rPr>
            </w:pPr>
            <w:del w:id="576" w:author="Thai Nguyen Viet" w:date="2019-04-20T10:53:00Z">
              <w:r w:rsidRPr="00A94328" w:rsidDel="00A560F9">
                <w:rPr>
                  <w:rFonts w:ascii="Times New Roman" w:hAnsi="Times New Roman" w:cs="Times New Roman"/>
                  <w:lang w:eastAsia="ja-JP"/>
                  <w:rPrChange w:id="577" w:author="Thai Nguyen Viet" w:date="2019-04-20T10:52:00Z">
                    <w:rPr>
                      <w:lang w:eastAsia="ja-JP"/>
                    </w:rPr>
                  </w:rPrChange>
                </w:rPr>
                <w:delText>4.</w:delText>
              </w:r>
            </w:del>
            <w:proofErr w:type="spellStart"/>
            <w:ins w:id="578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Thiết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kế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quy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trình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nghiệp</w:t>
              </w:r>
              <w:proofErr w:type="spellEnd"/>
              <w:r w:rsidR="001D22EA"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 w:rsidR="001D22EA">
                <w:rPr>
                  <w:rFonts w:ascii="Times New Roman" w:hAnsi="Times New Roman" w:cs="Times New Roman"/>
                  <w:lang w:eastAsia="ja-JP"/>
                </w:rPr>
                <w:t>vụ</w:t>
              </w:r>
            </w:ins>
            <w:proofErr w:type="spellEnd"/>
            <w:del w:id="579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80" w:author="Thai Nguyen Viet" w:date="2019-04-20T10:52:00Z">
                    <w:rPr>
                      <w:lang w:eastAsia="ja-JP"/>
                    </w:rPr>
                  </w:rPrChange>
                </w:rPr>
                <w:delText>Ước lượng</w:delText>
              </w:r>
            </w:del>
          </w:p>
        </w:tc>
        <w:tc>
          <w:tcPr>
            <w:tcW w:w="1148" w:type="dxa"/>
          </w:tcPr>
          <w:p w14:paraId="307DA07D" w14:textId="3B272583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81" w:author="Thai Nguyen Viet" w:date="2019-04-20T10:52:00Z">
                  <w:rPr>
                    <w:lang w:eastAsia="ja-JP"/>
                  </w:rPr>
                </w:rPrChange>
              </w:rPr>
            </w:pPr>
            <w:r w:rsidRPr="00A94328">
              <w:rPr>
                <w:rFonts w:ascii="Times New Roman" w:hAnsi="Times New Roman" w:cs="Times New Roman"/>
                <w:lang w:eastAsia="ja-JP"/>
                <w:rPrChange w:id="582" w:author="Thai Nguyen Viet" w:date="2019-04-20T10:52:00Z">
                  <w:rPr>
                    <w:lang w:eastAsia="ja-JP"/>
                  </w:rPr>
                </w:rPrChange>
              </w:rPr>
              <w:t>0</w:t>
            </w:r>
            <w:ins w:id="583" w:author="Thai Nguyen Viet" w:date="2019-04-20T10:57:00Z">
              <w:r w:rsidR="001D22EA">
                <w:rPr>
                  <w:rFonts w:ascii="Times New Roman" w:hAnsi="Times New Roman" w:cs="Times New Roman"/>
                  <w:lang w:eastAsia="ja-JP"/>
                </w:rPr>
                <w:t>4</w:t>
              </w:r>
            </w:ins>
            <w:del w:id="584" w:author="Thai Nguyen Viet" w:date="2019-04-20T10:57:00Z">
              <w:r w:rsidRPr="00A94328" w:rsidDel="001D22EA">
                <w:rPr>
                  <w:rFonts w:ascii="Times New Roman" w:hAnsi="Times New Roman" w:cs="Times New Roman"/>
                  <w:lang w:eastAsia="ja-JP"/>
                  <w:rPrChange w:id="585" w:author="Thai Nguyen Viet" w:date="2019-04-20T10:52:00Z">
                    <w:rPr>
                      <w:lang w:eastAsia="ja-JP"/>
                    </w:rPr>
                  </w:rPrChange>
                </w:rPr>
                <w:delText>3</w:delText>
              </w:r>
            </w:del>
          </w:p>
        </w:tc>
        <w:tc>
          <w:tcPr>
            <w:tcW w:w="1750" w:type="dxa"/>
          </w:tcPr>
          <w:p w14:paraId="5E82AEF4" w14:textId="05E82572" w:rsidR="00727431" w:rsidRPr="00A94328" w:rsidRDefault="00FA0167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ja-JP"/>
                <w:rPrChange w:id="586" w:author="Thai Nguyen Viet" w:date="2019-04-20T10:52:00Z">
                  <w:rPr>
                    <w:lang w:eastAsia="ja-JP"/>
                  </w:rPr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87" w:author="Thai Nguyen Viet" w:date="2019-04-20T10:52:00Z">
                  <w:rPr>
                    <w:lang w:eastAsia="ja-JP"/>
                  </w:rPr>
                </w:rPrChange>
              </w:rPr>
              <w:t>Nguyễn</w:t>
            </w:r>
            <w:proofErr w:type="spellEnd"/>
            <w:r w:rsidRPr="00A94328">
              <w:rPr>
                <w:rFonts w:ascii="Times New Roman" w:hAnsi="Times New Roman" w:cs="Times New Roman"/>
                <w:lang w:eastAsia="ja-JP"/>
                <w:rPrChange w:id="588" w:author="Thai Nguyen Viet" w:date="2019-04-20T10:52:00Z">
                  <w:rPr>
                    <w:lang w:eastAsia="ja-JP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89" w:author="Thai Nguyen Viet" w:date="2019-04-20T10:52:00Z">
                  <w:rPr>
                    <w:lang w:eastAsia="ja-JP"/>
                  </w:rPr>
                </w:rPrChange>
              </w:rPr>
              <w:t>Viết</w:t>
            </w:r>
            <w:proofErr w:type="spellEnd"/>
            <w:r w:rsidRPr="00A94328">
              <w:rPr>
                <w:rFonts w:ascii="Times New Roman" w:hAnsi="Times New Roman" w:cs="Times New Roman"/>
                <w:lang w:eastAsia="ja-JP"/>
                <w:rPrChange w:id="590" w:author="Thai Nguyen Viet" w:date="2019-04-20T10:52:00Z">
                  <w:rPr>
                    <w:lang w:eastAsia="ja-JP"/>
                  </w:rPr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lang w:eastAsia="ja-JP"/>
                <w:rPrChange w:id="591" w:author="Thai Nguyen Viet" w:date="2019-04-20T10:52:00Z">
                  <w:rPr>
                    <w:lang w:eastAsia="ja-JP"/>
                  </w:rPr>
                </w:rPrChange>
              </w:rPr>
              <w:t>Thái</w:t>
            </w:r>
            <w:proofErr w:type="spellEnd"/>
          </w:p>
        </w:tc>
        <w:tc>
          <w:tcPr>
            <w:tcW w:w="1242" w:type="dxa"/>
          </w:tcPr>
          <w:p w14:paraId="567EB4C9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592" w:author="Thai Nguyen Viet" w:date="2019-04-20T10:52:00Z">
                  <w:rPr/>
                </w:rPrChange>
              </w:rPr>
            </w:pPr>
          </w:p>
        </w:tc>
      </w:tr>
      <w:tr w:rsidR="001D22EA" w:rsidRPr="00A94328" w14:paraId="6B78279A" w14:textId="77777777" w:rsidTr="00FA0167">
        <w:trPr>
          <w:trHeight w:val="540"/>
          <w:ins w:id="593" w:author="Thai Nguyen Viet" w:date="2019-04-20T10:57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73D3CE1" w14:textId="3218F635" w:rsidR="001D22EA" w:rsidRPr="00A94328" w:rsidRDefault="001D22EA" w:rsidP="00967197">
            <w:pPr>
              <w:rPr>
                <w:ins w:id="594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95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08/04/2019</w:t>
              </w:r>
            </w:ins>
          </w:p>
        </w:tc>
        <w:tc>
          <w:tcPr>
            <w:tcW w:w="3095" w:type="dxa"/>
          </w:tcPr>
          <w:p w14:paraId="7355533C" w14:textId="086DD6A1" w:rsidR="001D22EA" w:rsidRPr="00A94328" w:rsidDel="00A560F9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6" w:author="Thai Nguyen Viet" w:date="2019-04-20T10:57:00Z"/>
                <w:rFonts w:ascii="Times New Roman" w:hAnsi="Times New Roman" w:cs="Times New Roman"/>
                <w:lang w:eastAsia="ja-JP"/>
              </w:rPr>
            </w:pPr>
            <w:proofErr w:type="spellStart"/>
            <w:ins w:id="597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Quản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lý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nội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bộ</w:t>
              </w:r>
            </w:ins>
            <w:proofErr w:type="spellEnd"/>
          </w:p>
        </w:tc>
        <w:tc>
          <w:tcPr>
            <w:tcW w:w="1148" w:type="dxa"/>
          </w:tcPr>
          <w:p w14:paraId="2B671A49" w14:textId="5872FE58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598" w:author="Thai Nguyen Viet" w:date="2019-04-20T10:57:00Z"/>
                <w:rFonts w:ascii="Times New Roman" w:hAnsi="Times New Roman" w:cs="Times New Roman"/>
                <w:lang w:eastAsia="ja-JP"/>
              </w:rPr>
            </w:pPr>
            <w:ins w:id="599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05</w:t>
              </w:r>
            </w:ins>
          </w:p>
        </w:tc>
        <w:tc>
          <w:tcPr>
            <w:tcW w:w="1750" w:type="dxa"/>
          </w:tcPr>
          <w:p w14:paraId="2D68352B" w14:textId="4C624F45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0" w:author="Thai Nguyen Viet" w:date="2019-04-20T10:57:00Z"/>
                <w:rFonts w:ascii="Times New Roman" w:hAnsi="Times New Roman" w:cs="Times New Roman"/>
                <w:lang w:eastAsia="ja-JP"/>
              </w:rPr>
            </w:pPr>
            <w:proofErr w:type="spellStart"/>
            <w:ins w:id="601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Viết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Thái</w:t>
              </w:r>
            </w:ins>
            <w:proofErr w:type="spellEnd"/>
          </w:p>
        </w:tc>
        <w:tc>
          <w:tcPr>
            <w:tcW w:w="1242" w:type="dxa"/>
          </w:tcPr>
          <w:p w14:paraId="11CC7383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2" w:author="Thai Nguyen Viet" w:date="2019-04-20T10:57:00Z"/>
                <w:rFonts w:ascii="Times New Roman" w:hAnsi="Times New Roman" w:cs="Times New Roman"/>
              </w:rPr>
            </w:pPr>
          </w:p>
        </w:tc>
      </w:tr>
      <w:tr w:rsidR="001D22EA" w:rsidRPr="00A94328" w14:paraId="143DF495" w14:textId="77777777" w:rsidTr="00FA0167">
        <w:trPr>
          <w:trHeight w:val="540"/>
          <w:ins w:id="603" w:author="Thai Nguyen Viet" w:date="2019-04-20T10:58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214E8D6" w14:textId="4DC1410A" w:rsidR="001D22EA" w:rsidRDefault="001D22EA" w:rsidP="00967197">
            <w:pPr>
              <w:rPr>
                <w:ins w:id="604" w:author="Thai Nguyen Viet" w:date="2019-04-20T10:58:00Z"/>
                <w:rFonts w:ascii="Times New Roman" w:hAnsi="Times New Roman" w:cs="Times New Roman"/>
                <w:lang w:eastAsia="ja-JP"/>
              </w:rPr>
            </w:pPr>
            <w:ins w:id="605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15/04/2019</w:t>
              </w:r>
            </w:ins>
          </w:p>
        </w:tc>
        <w:tc>
          <w:tcPr>
            <w:tcW w:w="3095" w:type="dxa"/>
          </w:tcPr>
          <w:p w14:paraId="273545DE" w14:textId="5D982D91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6" w:author="Thai Nguyen Viet" w:date="2019-04-20T10:58:00Z"/>
                <w:rFonts w:ascii="Times New Roman" w:hAnsi="Times New Roman" w:cs="Times New Roman"/>
                <w:lang w:eastAsia="ja-JP"/>
              </w:rPr>
            </w:pPr>
            <w:proofErr w:type="spellStart"/>
            <w:ins w:id="607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Ước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lượng</w:t>
              </w:r>
              <w:proofErr w:type="spellEnd"/>
            </w:ins>
          </w:p>
        </w:tc>
        <w:tc>
          <w:tcPr>
            <w:tcW w:w="1148" w:type="dxa"/>
          </w:tcPr>
          <w:p w14:paraId="41C60D52" w14:textId="61A00145" w:rsidR="001D22EA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08" w:author="Thai Nguyen Viet" w:date="2019-04-20T10:58:00Z"/>
                <w:rFonts w:ascii="Times New Roman" w:hAnsi="Times New Roman" w:cs="Times New Roman"/>
                <w:lang w:eastAsia="ja-JP"/>
              </w:rPr>
            </w:pPr>
            <w:ins w:id="609" w:author="Thai Nguyen Viet" w:date="2019-04-20T10:58:00Z">
              <w:r>
                <w:rPr>
                  <w:rFonts w:ascii="Times New Roman" w:hAnsi="Times New Roman" w:cs="Times New Roman"/>
                  <w:lang w:eastAsia="ja-JP"/>
                </w:rPr>
                <w:t>06</w:t>
              </w:r>
            </w:ins>
          </w:p>
        </w:tc>
        <w:tc>
          <w:tcPr>
            <w:tcW w:w="1750" w:type="dxa"/>
          </w:tcPr>
          <w:p w14:paraId="65F9DB0D" w14:textId="373B0E81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0" w:author="Thai Nguyen Viet" w:date="2019-04-20T10:58:00Z"/>
                <w:rFonts w:ascii="Times New Roman" w:hAnsi="Times New Roman" w:cs="Times New Roman"/>
                <w:lang w:eastAsia="ja-JP"/>
              </w:rPr>
            </w:pPr>
            <w:proofErr w:type="spellStart"/>
            <w:ins w:id="611" w:author="Thai Nguyen Viet" w:date="2019-04-20T10:59:00Z">
              <w:r>
                <w:rPr>
                  <w:rFonts w:ascii="Times New Roman" w:hAnsi="Times New Roman" w:cs="Times New Roman"/>
                  <w:lang w:eastAsia="ja-JP"/>
                </w:rPr>
                <w:t>Nguyễn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Xuân</w:t>
              </w:r>
              <w:proofErr w:type="spellEnd"/>
              <w:r>
                <w:rPr>
                  <w:rFonts w:ascii="Times New Roman" w:hAnsi="Times New Roman" w:cs="Times New Roman"/>
                  <w:lang w:eastAsia="ja-JP"/>
                </w:rPr>
                <w:t xml:space="preserve"> </w:t>
              </w:r>
              <w:proofErr w:type="spellStart"/>
              <w:r>
                <w:rPr>
                  <w:rFonts w:ascii="Times New Roman" w:hAnsi="Times New Roman" w:cs="Times New Roman"/>
                  <w:lang w:eastAsia="ja-JP"/>
                </w:rPr>
                <w:t>Thiện</w:t>
              </w:r>
            </w:ins>
            <w:proofErr w:type="spellEnd"/>
          </w:p>
        </w:tc>
        <w:tc>
          <w:tcPr>
            <w:tcW w:w="1242" w:type="dxa"/>
          </w:tcPr>
          <w:p w14:paraId="3D5580E0" w14:textId="77777777" w:rsidR="001D22EA" w:rsidRPr="00A94328" w:rsidRDefault="001D22EA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12" w:author="Thai Nguyen Viet" w:date="2019-04-20T10:58:00Z"/>
                <w:rFonts w:ascii="Times New Roman" w:hAnsi="Times New Roman" w:cs="Times New Roman"/>
              </w:rPr>
            </w:pPr>
          </w:p>
        </w:tc>
      </w:tr>
      <w:tr w:rsidR="009A4C41" w:rsidRPr="00A94328" w14:paraId="487E2E70" w14:textId="77777777" w:rsidTr="00FA0167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5A848A64" w:rsidR="00727431" w:rsidRPr="00A94328" w:rsidRDefault="001D22EA" w:rsidP="00967197">
            <w:pPr>
              <w:rPr>
                <w:rFonts w:ascii="Times New Roman" w:hAnsi="Times New Roman" w:cs="Times New Roman"/>
                <w:rPrChange w:id="613" w:author="Thai Nguyen Viet" w:date="2019-04-20T10:52:00Z">
                  <w:rPr/>
                </w:rPrChange>
              </w:rPr>
            </w:pPr>
            <w:ins w:id="614" w:author="Thai Nguyen Viet" w:date="2019-04-20T10:58:00Z">
              <w:r>
                <w:rPr>
                  <w:rFonts w:ascii="Times New Roman" w:hAnsi="Times New Roman" w:cs="Times New Roman"/>
                </w:rPr>
                <w:t>22</w:t>
              </w:r>
            </w:ins>
            <w:del w:id="615" w:author="Thai Nguyen Viet" w:date="2019-04-20T10:58:00Z">
              <w:r w:rsidR="00B211DF" w:rsidRPr="00A94328" w:rsidDel="001D22EA">
                <w:rPr>
                  <w:rFonts w:ascii="Times New Roman" w:hAnsi="Times New Roman" w:cs="Times New Roman"/>
                  <w:rPrChange w:id="616" w:author="Thai Nguyen Viet" w:date="2019-04-20T10:52:00Z">
                    <w:rPr/>
                  </w:rPrChange>
                </w:rPr>
                <w:delText>15</w:delText>
              </w:r>
            </w:del>
            <w:r w:rsidR="00B211DF" w:rsidRPr="00A94328">
              <w:rPr>
                <w:rFonts w:ascii="Times New Roman" w:hAnsi="Times New Roman" w:cs="Times New Roman"/>
                <w:rPrChange w:id="617" w:author="Thai Nguyen Viet" w:date="2019-04-20T10:52:00Z">
                  <w:rPr/>
                </w:rPrChange>
              </w:rPr>
              <w:t>/04/2019</w:t>
            </w:r>
          </w:p>
        </w:tc>
        <w:tc>
          <w:tcPr>
            <w:tcW w:w="3095" w:type="dxa"/>
          </w:tcPr>
          <w:p w14:paraId="7B305CF3" w14:textId="27087F85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18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619" w:author="Thai Nguyen Viet" w:date="2019-04-20T10:52:00Z">
                  <w:rPr/>
                </w:rPrChange>
              </w:rPr>
              <w:t>Ước</w:t>
            </w:r>
            <w:proofErr w:type="spellEnd"/>
            <w:r w:rsidRPr="00A94328">
              <w:rPr>
                <w:rFonts w:ascii="Times New Roman" w:hAnsi="Times New Roman" w:cs="Times New Roman"/>
                <w:rPrChange w:id="620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1" w:author="Thai Nguyen Viet" w:date="2019-04-20T10:52:00Z">
                  <w:rPr/>
                </w:rPrChange>
              </w:rPr>
              <w:t>lượng</w:t>
            </w:r>
            <w:proofErr w:type="spellEnd"/>
            <w:r w:rsidRPr="00A94328">
              <w:rPr>
                <w:rFonts w:ascii="Times New Roman" w:hAnsi="Times New Roman" w:cs="Times New Roman"/>
                <w:rPrChange w:id="622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3" w:author="Thai Nguyen Viet" w:date="2019-04-20T10:52:00Z">
                  <w:rPr/>
                </w:rPrChange>
              </w:rPr>
              <w:t>giá</w:t>
            </w:r>
            <w:proofErr w:type="spellEnd"/>
            <w:r w:rsidRPr="00A94328">
              <w:rPr>
                <w:rFonts w:ascii="Times New Roman" w:hAnsi="Times New Roman" w:cs="Times New Roman"/>
                <w:rPrChange w:id="624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25" w:author="Thai Nguyen Viet" w:date="2019-04-20T10:52:00Z">
                  <w:rPr/>
                </w:rPrChange>
              </w:rPr>
              <w:t>thành</w:t>
            </w:r>
            <w:proofErr w:type="spellEnd"/>
          </w:p>
        </w:tc>
        <w:tc>
          <w:tcPr>
            <w:tcW w:w="1148" w:type="dxa"/>
          </w:tcPr>
          <w:p w14:paraId="096ACD1E" w14:textId="6AA9887C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26" w:author="Thai Nguyen Viet" w:date="2019-04-20T10:52:00Z">
                  <w:rPr/>
                </w:rPrChange>
              </w:rPr>
            </w:pPr>
            <w:r w:rsidRPr="00A94328">
              <w:rPr>
                <w:rFonts w:ascii="Times New Roman" w:hAnsi="Times New Roman" w:cs="Times New Roman"/>
                <w:rPrChange w:id="627" w:author="Thai Nguyen Viet" w:date="2019-04-20T10:52:00Z">
                  <w:rPr/>
                </w:rPrChange>
              </w:rPr>
              <w:t>0</w:t>
            </w:r>
            <w:ins w:id="628" w:author="Thai Nguyen Viet" w:date="2019-04-20T10:58:00Z">
              <w:r w:rsidR="001D22EA">
                <w:rPr>
                  <w:rFonts w:ascii="Times New Roman" w:hAnsi="Times New Roman" w:cs="Times New Roman"/>
                </w:rPr>
                <w:t>7</w:t>
              </w:r>
            </w:ins>
            <w:del w:id="629" w:author="Thai Nguyen Viet" w:date="2019-04-20T10:57:00Z">
              <w:r w:rsidRPr="00A94328" w:rsidDel="001D22EA">
                <w:rPr>
                  <w:rFonts w:ascii="Times New Roman" w:hAnsi="Times New Roman" w:cs="Times New Roman"/>
                  <w:rPrChange w:id="630" w:author="Thai Nguyen Viet" w:date="2019-04-20T10:52:00Z">
                    <w:rPr/>
                  </w:rPrChange>
                </w:rPr>
                <w:delText>4</w:delText>
              </w:r>
            </w:del>
          </w:p>
        </w:tc>
        <w:tc>
          <w:tcPr>
            <w:tcW w:w="1750" w:type="dxa"/>
          </w:tcPr>
          <w:p w14:paraId="614BAEAB" w14:textId="70949963" w:rsidR="00727431" w:rsidRPr="00A94328" w:rsidRDefault="00B211D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31" w:author="Thai Nguyen Viet" w:date="2019-04-20T10:52:00Z">
                  <w:rPr/>
                </w:rPrChange>
              </w:rPr>
            </w:pPr>
            <w:proofErr w:type="spellStart"/>
            <w:r w:rsidRPr="00A94328">
              <w:rPr>
                <w:rFonts w:ascii="Times New Roman" w:hAnsi="Times New Roman" w:cs="Times New Roman"/>
                <w:rPrChange w:id="632" w:author="Thai Nguyen Viet" w:date="2019-04-20T10:52:00Z">
                  <w:rPr/>
                </w:rPrChange>
              </w:rPr>
              <w:t>Nguyễn</w:t>
            </w:r>
            <w:proofErr w:type="spellEnd"/>
            <w:r w:rsidRPr="00A94328">
              <w:rPr>
                <w:rFonts w:ascii="Times New Roman" w:hAnsi="Times New Roman" w:cs="Times New Roman"/>
                <w:rPrChange w:id="633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34" w:author="Thai Nguyen Viet" w:date="2019-04-20T10:52:00Z">
                  <w:rPr/>
                </w:rPrChange>
              </w:rPr>
              <w:t>Xuân</w:t>
            </w:r>
            <w:proofErr w:type="spellEnd"/>
            <w:r w:rsidRPr="00A94328">
              <w:rPr>
                <w:rFonts w:ascii="Times New Roman" w:hAnsi="Times New Roman" w:cs="Times New Roman"/>
                <w:rPrChange w:id="635" w:author="Thai Nguyen Viet" w:date="2019-04-20T10:52:00Z">
                  <w:rPr/>
                </w:rPrChange>
              </w:rPr>
              <w:t xml:space="preserve"> </w:t>
            </w:r>
            <w:proofErr w:type="spellStart"/>
            <w:r w:rsidRPr="00A94328">
              <w:rPr>
                <w:rFonts w:ascii="Times New Roman" w:hAnsi="Times New Roman" w:cs="Times New Roman"/>
                <w:rPrChange w:id="636" w:author="Thai Nguyen Viet" w:date="2019-04-20T10:52:00Z">
                  <w:rPr/>
                </w:rPrChange>
              </w:rPr>
              <w:t>Thiện</w:t>
            </w:r>
            <w:proofErr w:type="spellEnd"/>
          </w:p>
        </w:tc>
        <w:tc>
          <w:tcPr>
            <w:tcW w:w="1242" w:type="dxa"/>
          </w:tcPr>
          <w:p w14:paraId="2F78CDDC" w14:textId="77777777" w:rsidR="00727431" w:rsidRPr="00A94328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rPrChange w:id="637" w:author="Thai Nguyen Viet" w:date="2019-04-20T10:52:00Z">
                  <w:rPr/>
                </w:rPrChange>
              </w:rPr>
            </w:pPr>
          </w:p>
        </w:tc>
      </w:tr>
      <w:tr w:rsidR="009A4C41" w:rsidRPr="00A94328" w:rsidDel="001D22EA" w14:paraId="5B920AE7" w14:textId="3DB3F3D8" w:rsidTr="00FA0167">
        <w:trPr>
          <w:trHeight w:val="540"/>
          <w:del w:id="638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6FA84958" w:rsidR="00727431" w:rsidRPr="00A94328" w:rsidDel="001D22EA" w:rsidRDefault="00727431" w:rsidP="00967197">
            <w:pPr>
              <w:rPr>
                <w:del w:id="639" w:author="Thai Nguyen Viet" w:date="2019-04-20T10:59:00Z"/>
                <w:rFonts w:ascii="Times New Roman" w:hAnsi="Times New Roman" w:cs="Times New Roman"/>
                <w:rPrChange w:id="640" w:author="Thai Nguyen Viet" w:date="2019-04-20T10:52:00Z">
                  <w:rPr>
                    <w:del w:id="641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40B3DC4F" w14:textId="2612B70C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2" w:author="Thai Nguyen Viet" w:date="2019-04-20T10:59:00Z"/>
                <w:rFonts w:ascii="Times New Roman" w:hAnsi="Times New Roman" w:cs="Times New Roman"/>
                <w:rPrChange w:id="643" w:author="Thai Nguyen Viet" w:date="2019-04-20T10:52:00Z">
                  <w:rPr>
                    <w:del w:id="644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F179CC3" w14:textId="3705076D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5" w:author="Thai Nguyen Viet" w:date="2019-04-20T10:59:00Z"/>
                <w:rFonts w:ascii="Times New Roman" w:hAnsi="Times New Roman" w:cs="Times New Roman"/>
                <w:rPrChange w:id="646" w:author="Thai Nguyen Viet" w:date="2019-04-20T10:52:00Z">
                  <w:rPr>
                    <w:del w:id="647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7E5CB6A" w14:textId="56FA9FB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48" w:author="Thai Nguyen Viet" w:date="2019-04-20T10:59:00Z"/>
                <w:rFonts w:ascii="Times New Roman" w:hAnsi="Times New Roman" w:cs="Times New Roman"/>
                <w:rPrChange w:id="649" w:author="Thai Nguyen Viet" w:date="2019-04-20T10:52:00Z">
                  <w:rPr>
                    <w:del w:id="650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25B994E6" w14:textId="67CCFA8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1" w:author="Thai Nguyen Viet" w:date="2019-04-20T10:59:00Z"/>
                <w:rFonts w:ascii="Times New Roman" w:hAnsi="Times New Roman" w:cs="Times New Roman"/>
                <w:rPrChange w:id="652" w:author="Thai Nguyen Viet" w:date="2019-04-20T10:52:00Z">
                  <w:rPr>
                    <w:del w:id="653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1899197D" w14:textId="166C0F0A" w:rsidTr="00FA0167">
        <w:trPr>
          <w:trHeight w:val="540"/>
          <w:del w:id="654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3B9E8767" w:rsidR="00727431" w:rsidRPr="00A94328" w:rsidDel="001D22EA" w:rsidRDefault="00727431" w:rsidP="00967197">
            <w:pPr>
              <w:rPr>
                <w:del w:id="655" w:author="Thai Nguyen Viet" w:date="2019-04-20T10:59:00Z"/>
                <w:rFonts w:ascii="Times New Roman" w:hAnsi="Times New Roman" w:cs="Times New Roman"/>
                <w:rPrChange w:id="656" w:author="Thai Nguyen Viet" w:date="2019-04-20T10:52:00Z">
                  <w:rPr>
                    <w:del w:id="657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62C017C" w14:textId="4BBD3D6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58" w:author="Thai Nguyen Viet" w:date="2019-04-20T10:59:00Z"/>
                <w:rFonts w:ascii="Times New Roman" w:hAnsi="Times New Roman" w:cs="Times New Roman"/>
                <w:rPrChange w:id="659" w:author="Thai Nguyen Viet" w:date="2019-04-20T10:52:00Z">
                  <w:rPr>
                    <w:del w:id="660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5141B22F" w14:textId="35E9811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1" w:author="Thai Nguyen Viet" w:date="2019-04-20T10:59:00Z"/>
                <w:rFonts w:ascii="Times New Roman" w:hAnsi="Times New Roman" w:cs="Times New Roman"/>
                <w:rPrChange w:id="662" w:author="Thai Nguyen Viet" w:date="2019-04-20T10:52:00Z">
                  <w:rPr>
                    <w:del w:id="663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605DA17E" w14:textId="5A0A460A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4" w:author="Thai Nguyen Viet" w:date="2019-04-20T10:59:00Z"/>
                <w:rFonts w:ascii="Times New Roman" w:hAnsi="Times New Roman" w:cs="Times New Roman"/>
                <w:rPrChange w:id="665" w:author="Thai Nguyen Viet" w:date="2019-04-20T10:52:00Z">
                  <w:rPr>
                    <w:del w:id="666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309589C" w14:textId="572DE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67" w:author="Thai Nguyen Viet" w:date="2019-04-20T10:59:00Z"/>
                <w:rFonts w:ascii="Times New Roman" w:hAnsi="Times New Roman" w:cs="Times New Roman"/>
                <w:rPrChange w:id="668" w:author="Thai Nguyen Viet" w:date="2019-04-20T10:52:00Z">
                  <w:rPr>
                    <w:del w:id="669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BB1F9BC" w14:textId="25487509" w:rsidTr="00FA0167">
        <w:trPr>
          <w:trHeight w:val="540"/>
          <w:del w:id="670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4A89B7A4" w:rsidR="00727431" w:rsidRPr="00A94328" w:rsidDel="001D22EA" w:rsidRDefault="00727431" w:rsidP="00967197">
            <w:pPr>
              <w:rPr>
                <w:del w:id="671" w:author="Thai Nguyen Viet" w:date="2019-04-20T10:59:00Z"/>
                <w:rFonts w:ascii="Times New Roman" w:hAnsi="Times New Roman" w:cs="Times New Roman"/>
                <w:rPrChange w:id="672" w:author="Thai Nguyen Viet" w:date="2019-04-20T10:52:00Z">
                  <w:rPr>
                    <w:del w:id="673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1F46DC41" w14:textId="2056F395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4" w:author="Thai Nguyen Viet" w:date="2019-04-20T10:59:00Z"/>
                <w:rFonts w:ascii="Times New Roman" w:hAnsi="Times New Roman" w:cs="Times New Roman"/>
                <w:rPrChange w:id="675" w:author="Thai Nguyen Viet" w:date="2019-04-20T10:52:00Z">
                  <w:rPr>
                    <w:del w:id="676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7C7C64BA" w14:textId="42CB6F4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77" w:author="Thai Nguyen Viet" w:date="2019-04-20T10:59:00Z"/>
                <w:rFonts w:ascii="Times New Roman" w:hAnsi="Times New Roman" w:cs="Times New Roman"/>
                <w:rPrChange w:id="678" w:author="Thai Nguyen Viet" w:date="2019-04-20T10:52:00Z">
                  <w:rPr>
                    <w:del w:id="679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B313FD6" w14:textId="1178A9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0" w:author="Thai Nguyen Viet" w:date="2019-04-20T10:59:00Z"/>
                <w:rFonts w:ascii="Times New Roman" w:hAnsi="Times New Roman" w:cs="Times New Roman"/>
                <w:rPrChange w:id="681" w:author="Thai Nguyen Viet" w:date="2019-04-20T10:52:00Z">
                  <w:rPr>
                    <w:del w:id="682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B6ACFC8" w14:textId="5D0F0BE7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83" w:author="Thai Nguyen Viet" w:date="2019-04-20T10:59:00Z"/>
                <w:rFonts w:ascii="Times New Roman" w:hAnsi="Times New Roman" w:cs="Times New Roman"/>
                <w:rPrChange w:id="684" w:author="Thai Nguyen Viet" w:date="2019-04-20T10:52:00Z">
                  <w:rPr>
                    <w:del w:id="685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07EDE967" w14:textId="6C50FDA3" w:rsidTr="00FA0167">
        <w:trPr>
          <w:trHeight w:val="540"/>
          <w:del w:id="686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67BEA51F" w:rsidR="00727431" w:rsidRPr="00A94328" w:rsidDel="001D22EA" w:rsidRDefault="00727431" w:rsidP="00967197">
            <w:pPr>
              <w:rPr>
                <w:del w:id="687" w:author="Thai Nguyen Viet" w:date="2019-04-20T10:59:00Z"/>
                <w:rFonts w:ascii="Times New Roman" w:hAnsi="Times New Roman" w:cs="Times New Roman"/>
                <w:rPrChange w:id="688" w:author="Thai Nguyen Viet" w:date="2019-04-20T10:52:00Z">
                  <w:rPr>
                    <w:del w:id="689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663BAFC1" w14:textId="17D181B6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0" w:author="Thai Nguyen Viet" w:date="2019-04-20T10:59:00Z"/>
                <w:rFonts w:ascii="Times New Roman" w:hAnsi="Times New Roman" w:cs="Times New Roman"/>
                <w:rPrChange w:id="691" w:author="Thai Nguyen Viet" w:date="2019-04-20T10:52:00Z">
                  <w:rPr>
                    <w:del w:id="692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1AD25F40" w14:textId="5B69E8B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3" w:author="Thai Nguyen Viet" w:date="2019-04-20T10:59:00Z"/>
                <w:rFonts w:ascii="Times New Roman" w:hAnsi="Times New Roman" w:cs="Times New Roman"/>
                <w:rPrChange w:id="694" w:author="Thai Nguyen Viet" w:date="2019-04-20T10:52:00Z">
                  <w:rPr>
                    <w:del w:id="695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139CCF74" w14:textId="0911F79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6" w:author="Thai Nguyen Viet" w:date="2019-04-20T10:59:00Z"/>
                <w:rFonts w:ascii="Times New Roman" w:hAnsi="Times New Roman" w:cs="Times New Roman"/>
                <w:rPrChange w:id="697" w:author="Thai Nguyen Viet" w:date="2019-04-20T10:52:00Z">
                  <w:rPr>
                    <w:del w:id="698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1CF4746" w14:textId="11545BC3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699" w:author="Thai Nguyen Viet" w:date="2019-04-20T10:59:00Z"/>
                <w:rFonts w:ascii="Times New Roman" w:hAnsi="Times New Roman" w:cs="Times New Roman"/>
                <w:rPrChange w:id="700" w:author="Thai Nguyen Viet" w:date="2019-04-20T10:52:00Z">
                  <w:rPr>
                    <w:del w:id="701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6E114908" w14:textId="1A72CF85" w:rsidTr="00FA0167">
        <w:trPr>
          <w:trHeight w:val="540"/>
          <w:del w:id="702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A1F4016" w:rsidR="00727431" w:rsidRPr="00A94328" w:rsidDel="001D22EA" w:rsidRDefault="00727431" w:rsidP="00967197">
            <w:pPr>
              <w:rPr>
                <w:del w:id="703" w:author="Thai Nguyen Viet" w:date="2019-04-20T10:59:00Z"/>
                <w:rFonts w:ascii="Times New Roman" w:hAnsi="Times New Roman" w:cs="Times New Roman"/>
                <w:rPrChange w:id="704" w:author="Thai Nguyen Viet" w:date="2019-04-20T10:52:00Z">
                  <w:rPr>
                    <w:del w:id="705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56D18A07" w14:textId="1BEA7F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6" w:author="Thai Nguyen Viet" w:date="2019-04-20T10:59:00Z"/>
                <w:rFonts w:ascii="Times New Roman" w:hAnsi="Times New Roman" w:cs="Times New Roman"/>
                <w:rPrChange w:id="707" w:author="Thai Nguyen Viet" w:date="2019-04-20T10:52:00Z">
                  <w:rPr>
                    <w:del w:id="708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3FA92155" w14:textId="0E1D026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09" w:author="Thai Nguyen Viet" w:date="2019-04-20T10:59:00Z"/>
                <w:rFonts w:ascii="Times New Roman" w:hAnsi="Times New Roman" w:cs="Times New Roman"/>
                <w:rPrChange w:id="710" w:author="Thai Nguyen Viet" w:date="2019-04-20T10:52:00Z">
                  <w:rPr>
                    <w:del w:id="711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56709E35" w14:textId="09F2710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2" w:author="Thai Nguyen Viet" w:date="2019-04-20T10:59:00Z"/>
                <w:rFonts w:ascii="Times New Roman" w:hAnsi="Times New Roman" w:cs="Times New Roman"/>
                <w:rPrChange w:id="713" w:author="Thai Nguyen Viet" w:date="2019-04-20T10:52:00Z">
                  <w:rPr>
                    <w:del w:id="714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39723969" w14:textId="34E6EF30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15" w:author="Thai Nguyen Viet" w:date="2019-04-20T10:59:00Z"/>
                <w:rFonts w:ascii="Times New Roman" w:hAnsi="Times New Roman" w:cs="Times New Roman"/>
                <w:rPrChange w:id="716" w:author="Thai Nguyen Viet" w:date="2019-04-20T10:52:00Z">
                  <w:rPr>
                    <w:del w:id="717" w:author="Thai Nguyen Viet" w:date="2019-04-20T10:59:00Z"/>
                  </w:rPr>
                </w:rPrChange>
              </w:rPr>
            </w:pPr>
          </w:p>
        </w:tc>
      </w:tr>
      <w:tr w:rsidR="009A4C41" w:rsidRPr="00A94328" w:rsidDel="001D22EA" w14:paraId="3D4096D7" w14:textId="6D8F8EC0" w:rsidTr="00FA0167">
        <w:trPr>
          <w:del w:id="718" w:author="Thai Nguyen Viet" w:date="2019-04-20T10:59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418FD4F1" w:rsidR="00727431" w:rsidRPr="00A94328" w:rsidDel="001D22EA" w:rsidRDefault="00727431" w:rsidP="00967197">
            <w:pPr>
              <w:rPr>
                <w:del w:id="719" w:author="Thai Nguyen Viet" w:date="2019-04-20T10:59:00Z"/>
                <w:rFonts w:ascii="Times New Roman" w:hAnsi="Times New Roman" w:cs="Times New Roman"/>
                <w:rPrChange w:id="720" w:author="Thai Nguyen Viet" w:date="2019-04-20T10:52:00Z">
                  <w:rPr>
                    <w:del w:id="721" w:author="Thai Nguyen Viet" w:date="2019-04-20T10:59:00Z"/>
                  </w:rPr>
                </w:rPrChange>
              </w:rPr>
            </w:pPr>
          </w:p>
        </w:tc>
        <w:tc>
          <w:tcPr>
            <w:tcW w:w="3095" w:type="dxa"/>
          </w:tcPr>
          <w:p w14:paraId="30A1B794" w14:textId="45E90129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2" w:author="Thai Nguyen Viet" w:date="2019-04-20T10:59:00Z"/>
                <w:rFonts w:ascii="Times New Roman" w:hAnsi="Times New Roman" w:cs="Times New Roman"/>
                <w:rPrChange w:id="723" w:author="Thai Nguyen Viet" w:date="2019-04-20T10:52:00Z">
                  <w:rPr>
                    <w:del w:id="724" w:author="Thai Nguyen Viet" w:date="2019-04-20T10:59:00Z"/>
                  </w:rPr>
                </w:rPrChange>
              </w:rPr>
            </w:pPr>
          </w:p>
        </w:tc>
        <w:tc>
          <w:tcPr>
            <w:tcW w:w="1148" w:type="dxa"/>
          </w:tcPr>
          <w:p w14:paraId="470C6D40" w14:textId="16DE530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5" w:author="Thai Nguyen Viet" w:date="2019-04-20T10:59:00Z"/>
                <w:rFonts w:ascii="Times New Roman" w:hAnsi="Times New Roman" w:cs="Times New Roman"/>
                <w:rPrChange w:id="726" w:author="Thai Nguyen Viet" w:date="2019-04-20T10:52:00Z">
                  <w:rPr>
                    <w:del w:id="727" w:author="Thai Nguyen Viet" w:date="2019-04-20T10:59:00Z"/>
                  </w:rPr>
                </w:rPrChange>
              </w:rPr>
            </w:pPr>
          </w:p>
        </w:tc>
        <w:tc>
          <w:tcPr>
            <w:tcW w:w="1750" w:type="dxa"/>
          </w:tcPr>
          <w:p w14:paraId="42C80AD7" w14:textId="6A249BF8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28" w:author="Thai Nguyen Viet" w:date="2019-04-20T10:59:00Z"/>
                <w:rFonts w:ascii="Times New Roman" w:hAnsi="Times New Roman" w:cs="Times New Roman"/>
                <w:rPrChange w:id="729" w:author="Thai Nguyen Viet" w:date="2019-04-20T10:52:00Z">
                  <w:rPr>
                    <w:del w:id="730" w:author="Thai Nguyen Viet" w:date="2019-04-20T10:59:00Z"/>
                  </w:rPr>
                </w:rPrChange>
              </w:rPr>
            </w:pPr>
          </w:p>
        </w:tc>
        <w:tc>
          <w:tcPr>
            <w:tcW w:w="1242" w:type="dxa"/>
          </w:tcPr>
          <w:p w14:paraId="0F54A4BD" w14:textId="1980642B" w:rsidR="00727431" w:rsidRPr="00A94328" w:rsidDel="001D22EA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del w:id="731" w:author="Thai Nguyen Viet" w:date="2019-04-20T10:59:00Z"/>
                <w:rFonts w:ascii="Times New Roman" w:hAnsi="Times New Roman" w:cs="Times New Roman"/>
                <w:rPrChange w:id="732" w:author="Thai Nguyen Viet" w:date="2019-04-20T10:52:00Z">
                  <w:rPr>
                    <w:del w:id="733" w:author="Thai Nguyen Viet" w:date="2019-04-20T10:59:00Z"/>
                  </w:rPr>
                </w:rPrChange>
              </w:rPr>
            </w:pPr>
          </w:p>
        </w:tc>
      </w:tr>
    </w:tbl>
    <w:p w14:paraId="68AF8ED9" w14:textId="77777777" w:rsidR="00F34A9B" w:rsidRPr="00A94328" w:rsidRDefault="00F34A9B" w:rsidP="005F37E7">
      <w:pPr>
        <w:pStyle w:val="TOC3"/>
        <w:rPr>
          <w:rFonts w:ascii="Times New Roman" w:hAnsi="Times New Roman" w:cs="Times New Roman"/>
          <w:rPrChange w:id="734" w:author="Thai Nguyen Viet" w:date="2019-04-20T10:52:00Z">
            <w:rPr/>
          </w:rPrChange>
        </w:rPr>
        <w:sectPr w:rsidR="00F34A9B" w:rsidRPr="00A94328" w:rsidSect="00DB0353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Pr="00A94328" w:rsidRDefault="00A62F4F" w:rsidP="008410A0">
      <w:pPr>
        <w:pStyle w:val="Heading1"/>
        <w:rPr>
          <w:rFonts w:ascii="Times New Roman" w:hAnsi="Times New Roman" w:cs="Times New Roman"/>
          <w:rPrChange w:id="735" w:author="Thai Nguyen Viet" w:date="2019-04-20T10:52:00Z">
            <w:rPr/>
          </w:rPrChange>
        </w:rPr>
      </w:pPr>
      <w:bookmarkStart w:id="736" w:name="_Toc527975125"/>
      <w:proofErr w:type="spellStart"/>
      <w:r w:rsidRPr="00A94328">
        <w:rPr>
          <w:rFonts w:ascii="Times New Roman" w:hAnsi="Times New Roman" w:cs="Times New Roman"/>
          <w:rPrChange w:id="737" w:author="Thai Nguyen Viet" w:date="2019-04-20T10:52:00Z">
            <w:rPr/>
          </w:rPrChange>
        </w:rPr>
        <w:lastRenderedPageBreak/>
        <w:t>Giới</w:t>
      </w:r>
      <w:proofErr w:type="spellEnd"/>
      <w:r w:rsidRPr="00A94328">
        <w:rPr>
          <w:rFonts w:ascii="Times New Roman" w:hAnsi="Times New Roman" w:cs="Times New Roman"/>
          <w:rPrChange w:id="73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39" w:author="Thai Nguyen Viet" w:date="2019-04-20T10:52:00Z">
            <w:rPr/>
          </w:rPrChange>
        </w:rPr>
        <w:t>thiệu</w:t>
      </w:r>
      <w:proofErr w:type="spellEnd"/>
      <w:r w:rsidRPr="00A94328">
        <w:rPr>
          <w:rFonts w:ascii="Times New Roman" w:hAnsi="Times New Roman" w:cs="Times New Roman"/>
          <w:rPrChange w:id="74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1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74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3" w:author="Thai Nguyen Viet" w:date="2019-04-20T10:52:00Z">
            <w:rPr/>
          </w:rPrChange>
        </w:rPr>
        <w:t>án</w:t>
      </w:r>
      <w:bookmarkEnd w:id="736"/>
      <w:proofErr w:type="spellEnd"/>
    </w:p>
    <w:p w14:paraId="1D0DE2F3" w14:textId="3C85E8FD" w:rsidR="00587AEE" w:rsidRPr="00A94328" w:rsidRDefault="00C16F59" w:rsidP="00587AEE">
      <w:pPr>
        <w:rPr>
          <w:rFonts w:ascii="Times New Roman" w:hAnsi="Times New Roman" w:cs="Times New Roman"/>
          <w:rPrChange w:id="74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745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746" w:author="Thai Nguyen Viet" w:date="2019-04-20T10:52:00Z">
            <w:rPr/>
          </w:rPrChange>
        </w:rPr>
        <w:t>dò</w:t>
      </w:r>
      <w:proofErr w:type="spellEnd"/>
      <w:r w:rsidRPr="00A94328">
        <w:rPr>
          <w:rFonts w:ascii="Times New Roman" w:hAnsi="Times New Roman" w:cs="Times New Roman"/>
          <w:rPrChange w:id="7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748" w:author="Thai Nguyen Viet" w:date="2019-04-20T10:52:00Z">
            <w:rPr/>
          </w:rPrChange>
        </w:rPr>
        <w:t>đườ</w:t>
      </w:r>
      <w:r w:rsidR="00CC585D" w:rsidRPr="00A94328">
        <w:rPr>
          <w:rFonts w:ascii="Times New Roman" w:hAnsi="Times New Roman" w:cs="Times New Roman"/>
          <w:rPrChange w:id="749" w:author="Thai Nguyen Viet" w:date="2019-04-20T10:52:00Z">
            <w:rPr/>
          </w:rPrChange>
        </w:rPr>
        <w:t>ng</w:t>
      </w:r>
      <w:proofErr w:type="spellEnd"/>
      <w:r w:rsidR="00CC585D" w:rsidRPr="00A94328">
        <w:rPr>
          <w:rFonts w:ascii="Times New Roman" w:hAnsi="Times New Roman" w:cs="Times New Roman"/>
          <w:rPrChange w:id="750" w:author="Thai Nguyen Viet" w:date="2019-04-20T10:52:00Z">
            <w:rPr/>
          </w:rPrChange>
        </w:rPr>
        <w:t xml:space="preserve">: </w:t>
      </w:r>
      <w:proofErr w:type="spellStart"/>
      <w:r w:rsidR="00CC585D" w:rsidRPr="00A94328">
        <w:rPr>
          <w:rFonts w:ascii="Times New Roman" w:hAnsi="Times New Roman" w:cs="Times New Roman"/>
          <w:rPrChange w:id="751" w:author="Thai Nguyen Viet" w:date="2019-04-20T10:52:00Z">
            <w:rPr/>
          </w:rPrChange>
        </w:rPr>
        <w:t>Dựa</w:t>
      </w:r>
      <w:proofErr w:type="spellEnd"/>
      <w:r w:rsidR="00CC585D" w:rsidRPr="00A94328">
        <w:rPr>
          <w:rFonts w:ascii="Times New Roman" w:hAnsi="Times New Roman" w:cs="Times New Roman"/>
          <w:rPrChange w:id="752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753" w:author="Thai Nguyen Viet" w:date="2019-04-20T10:52:00Z">
            <w:rPr/>
          </w:rPrChange>
        </w:rPr>
        <w:t>vào</w:t>
      </w:r>
      <w:proofErr w:type="spellEnd"/>
      <w:r w:rsidR="00CC585D" w:rsidRPr="00A94328">
        <w:rPr>
          <w:rFonts w:ascii="Times New Roman" w:hAnsi="Times New Roman" w:cs="Times New Roman"/>
          <w:rPrChange w:id="754" w:author="Thai Nguyen Viet" w:date="2019-04-20T10:52:00Z">
            <w:rPr/>
          </w:rPrChange>
        </w:rPr>
        <w:t xml:space="preserve"> Arduino Programmable Robot Kit. </w:t>
      </w:r>
      <w:proofErr w:type="spellStart"/>
      <w:r w:rsidR="00D11AE8" w:rsidRPr="00A94328">
        <w:rPr>
          <w:rFonts w:ascii="Times New Roman" w:hAnsi="Times New Roman" w:cs="Times New Roman"/>
          <w:rPrChange w:id="755" w:author="Thai Nguyen Viet" w:date="2019-04-20T10:52:00Z">
            <w:rPr/>
          </w:rPrChange>
        </w:rPr>
        <w:t>Mục</w:t>
      </w:r>
      <w:proofErr w:type="spellEnd"/>
      <w:r w:rsidR="00D11AE8" w:rsidRPr="00A94328">
        <w:rPr>
          <w:rFonts w:ascii="Times New Roman" w:hAnsi="Times New Roman" w:cs="Times New Roman"/>
          <w:rPrChange w:id="75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57" w:author="Thai Nguyen Viet" w:date="2019-04-20T10:52:00Z">
            <w:rPr/>
          </w:rPrChange>
        </w:rPr>
        <w:t>tiêu</w:t>
      </w:r>
      <w:proofErr w:type="spellEnd"/>
      <w:r w:rsidR="00D11AE8" w:rsidRPr="00A94328">
        <w:rPr>
          <w:rFonts w:ascii="Times New Roman" w:hAnsi="Times New Roman" w:cs="Times New Roman"/>
          <w:rPrChange w:id="75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59" w:author="Thai Nguyen Viet" w:date="2019-04-20T10:52:00Z">
            <w:rPr/>
          </w:rPrChange>
        </w:rPr>
        <w:t>của</w:t>
      </w:r>
      <w:proofErr w:type="spellEnd"/>
      <w:r w:rsidR="00D11AE8" w:rsidRPr="00A94328">
        <w:rPr>
          <w:rFonts w:ascii="Times New Roman" w:hAnsi="Times New Roman" w:cs="Times New Roman"/>
          <w:rPrChange w:id="76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1" w:author="Thai Nguyen Viet" w:date="2019-04-20T10:52:00Z">
            <w:rPr/>
          </w:rPrChange>
        </w:rPr>
        <w:t>dự</w:t>
      </w:r>
      <w:proofErr w:type="spellEnd"/>
      <w:r w:rsidR="00D11AE8" w:rsidRPr="00A94328">
        <w:rPr>
          <w:rFonts w:ascii="Times New Roman" w:hAnsi="Times New Roman" w:cs="Times New Roman"/>
          <w:rPrChange w:id="76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3" w:author="Thai Nguyen Viet" w:date="2019-04-20T10:52:00Z">
            <w:rPr/>
          </w:rPrChange>
        </w:rPr>
        <w:t>án</w:t>
      </w:r>
      <w:proofErr w:type="spellEnd"/>
      <w:r w:rsidR="00D11AE8" w:rsidRPr="00A94328">
        <w:rPr>
          <w:rFonts w:ascii="Times New Roman" w:hAnsi="Times New Roman" w:cs="Times New Roman"/>
          <w:rPrChange w:id="76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5" w:author="Thai Nguyen Viet" w:date="2019-04-20T10:52:00Z">
            <w:rPr/>
          </w:rPrChange>
        </w:rPr>
        <w:t>tạo</w:t>
      </w:r>
      <w:proofErr w:type="spellEnd"/>
      <w:r w:rsidR="00D11AE8" w:rsidRPr="00A94328">
        <w:rPr>
          <w:rFonts w:ascii="Times New Roman" w:hAnsi="Times New Roman" w:cs="Times New Roman"/>
          <w:rPrChange w:id="766" w:author="Thai Nguyen Viet" w:date="2019-04-20T10:52:00Z">
            <w:rPr/>
          </w:rPrChange>
        </w:rPr>
        <w:t xml:space="preserve"> ra robot </w:t>
      </w:r>
      <w:proofErr w:type="spellStart"/>
      <w:r w:rsidR="00D11AE8" w:rsidRPr="00A94328">
        <w:rPr>
          <w:rFonts w:ascii="Times New Roman" w:hAnsi="Times New Roman" w:cs="Times New Roman"/>
          <w:rPrChange w:id="767" w:author="Thai Nguyen Viet" w:date="2019-04-20T10:52:00Z">
            <w:rPr/>
          </w:rPrChange>
        </w:rPr>
        <w:t>có</w:t>
      </w:r>
      <w:proofErr w:type="spellEnd"/>
      <w:r w:rsidR="00D11AE8" w:rsidRPr="00A94328">
        <w:rPr>
          <w:rFonts w:ascii="Times New Roman" w:hAnsi="Times New Roman" w:cs="Times New Roman"/>
          <w:rPrChange w:id="76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69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7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1" w:author="Thai Nguyen Viet" w:date="2019-04-20T10:52:00Z">
            <w:rPr/>
          </w:rPrChange>
        </w:rPr>
        <w:t>đo</w:t>
      </w:r>
      <w:proofErr w:type="spellEnd"/>
      <w:r w:rsidR="00D11AE8" w:rsidRPr="00A94328">
        <w:rPr>
          <w:rFonts w:ascii="Times New Roman" w:hAnsi="Times New Roman" w:cs="Times New Roman"/>
          <w:rPrChange w:id="77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3" w:author="Thai Nguyen Viet" w:date="2019-04-20T10:52:00Z">
            <w:rPr/>
          </w:rPrChange>
        </w:rPr>
        <w:t>khoảng</w:t>
      </w:r>
      <w:proofErr w:type="spellEnd"/>
      <w:r w:rsidR="00D11AE8" w:rsidRPr="00A94328">
        <w:rPr>
          <w:rFonts w:ascii="Times New Roman" w:hAnsi="Times New Roman" w:cs="Times New Roman"/>
          <w:rPrChange w:id="77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5" w:author="Thai Nguyen Viet" w:date="2019-04-20T10:52:00Z">
            <w:rPr/>
          </w:rPrChange>
        </w:rPr>
        <w:t>cách</w:t>
      </w:r>
      <w:proofErr w:type="spellEnd"/>
      <w:r w:rsidR="00D11AE8" w:rsidRPr="00A94328">
        <w:rPr>
          <w:rFonts w:ascii="Times New Roman" w:hAnsi="Times New Roman" w:cs="Times New Roman"/>
          <w:rPrChange w:id="77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7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77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79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80" w:author="Thai Nguyen Viet" w:date="2019-04-20T10:52:00Z">
            <w:rPr/>
          </w:rPrChange>
        </w:rPr>
        <w:t xml:space="preserve">, </w:t>
      </w:r>
      <w:proofErr w:type="spellStart"/>
      <w:r w:rsidR="00D11AE8" w:rsidRPr="00A94328">
        <w:rPr>
          <w:rFonts w:ascii="Times New Roman" w:hAnsi="Times New Roman" w:cs="Times New Roman"/>
          <w:rPrChange w:id="781" w:author="Thai Nguyen Viet" w:date="2019-04-20T10:52:00Z">
            <w:rPr/>
          </w:rPrChange>
        </w:rPr>
        <w:t>giứ</w:t>
      </w:r>
      <w:proofErr w:type="spellEnd"/>
      <w:r w:rsidR="00D11AE8" w:rsidRPr="00A94328">
        <w:rPr>
          <w:rFonts w:ascii="Times New Roman" w:hAnsi="Times New Roman" w:cs="Times New Roman"/>
          <w:rPrChange w:id="78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3" w:author="Thai Nguyen Viet" w:date="2019-04-20T10:52:00Z">
            <w:rPr/>
          </w:rPrChange>
        </w:rPr>
        <w:t>khoảng</w:t>
      </w:r>
      <w:proofErr w:type="spellEnd"/>
      <w:r w:rsidR="00D11AE8" w:rsidRPr="00A94328">
        <w:rPr>
          <w:rFonts w:ascii="Times New Roman" w:hAnsi="Times New Roman" w:cs="Times New Roman"/>
          <w:rPrChange w:id="78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5" w:author="Thai Nguyen Viet" w:date="2019-04-20T10:52:00Z">
            <w:rPr/>
          </w:rPrChange>
        </w:rPr>
        <w:t>cách</w:t>
      </w:r>
      <w:proofErr w:type="spellEnd"/>
      <w:r w:rsidR="00D11AE8" w:rsidRPr="00A94328">
        <w:rPr>
          <w:rFonts w:ascii="Times New Roman" w:hAnsi="Times New Roman" w:cs="Times New Roman"/>
          <w:rPrChange w:id="78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7" w:author="Thai Nguyen Viet" w:date="2019-04-20T10:52:00Z">
            <w:rPr/>
          </w:rPrChange>
        </w:rPr>
        <w:t>nhật</w:t>
      </w:r>
      <w:proofErr w:type="spellEnd"/>
      <w:r w:rsidR="00D11AE8" w:rsidRPr="00A94328">
        <w:rPr>
          <w:rFonts w:ascii="Times New Roman" w:hAnsi="Times New Roman" w:cs="Times New Roman"/>
          <w:rPrChange w:id="788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89" w:author="Thai Nguyen Viet" w:date="2019-04-20T10:52:00Z">
            <w:rPr/>
          </w:rPrChange>
        </w:rPr>
        <w:t>định</w:t>
      </w:r>
      <w:proofErr w:type="spellEnd"/>
      <w:r w:rsidR="00D11AE8" w:rsidRPr="00A94328">
        <w:rPr>
          <w:rFonts w:ascii="Times New Roman" w:hAnsi="Times New Roman" w:cs="Times New Roman"/>
          <w:rPrChange w:id="79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1" w:author="Thai Nguyen Viet" w:date="2019-04-20T10:52:00Z">
            <w:rPr/>
          </w:rPrChange>
        </w:rPr>
        <w:t>với</w:t>
      </w:r>
      <w:proofErr w:type="spellEnd"/>
      <w:r w:rsidR="00D11AE8" w:rsidRPr="00A94328">
        <w:rPr>
          <w:rFonts w:ascii="Times New Roman" w:hAnsi="Times New Roman" w:cs="Times New Roman"/>
          <w:rPrChange w:id="79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3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79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5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79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797" w:author="Thai Nguyen Viet" w:date="2019-04-20T10:52:00Z">
            <w:rPr/>
          </w:rPrChange>
        </w:rPr>
        <w:t>khảc</w:t>
      </w:r>
      <w:proofErr w:type="spellEnd"/>
      <w:r w:rsidR="00D11AE8" w:rsidRPr="00A94328">
        <w:rPr>
          <w:rFonts w:ascii="Times New Roman" w:hAnsi="Times New Roman" w:cs="Times New Roman"/>
          <w:rPrChange w:id="798" w:author="Thai Nguyen Viet" w:date="2019-04-20T10:52:00Z">
            <w:rPr/>
          </w:rPrChange>
        </w:rPr>
        <w:t xml:space="preserve">, </w:t>
      </w:r>
      <w:proofErr w:type="spellStart"/>
      <w:r w:rsidR="00D11AE8" w:rsidRPr="00A94328">
        <w:rPr>
          <w:rFonts w:ascii="Times New Roman" w:hAnsi="Times New Roman" w:cs="Times New Roman"/>
          <w:rPrChange w:id="799" w:author="Thai Nguyen Viet" w:date="2019-04-20T10:52:00Z">
            <w:rPr/>
          </w:rPrChange>
        </w:rPr>
        <w:t>tạo</w:t>
      </w:r>
      <w:proofErr w:type="spellEnd"/>
      <w:r w:rsidR="00D11AE8" w:rsidRPr="00A94328">
        <w:rPr>
          <w:rFonts w:ascii="Times New Roman" w:hAnsi="Times New Roman" w:cs="Times New Roman"/>
          <w:rPrChange w:id="800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1" w:author="Thai Nguyen Viet" w:date="2019-04-20T10:52:00Z">
            <w:rPr/>
          </w:rPrChange>
        </w:rPr>
        <w:t>rada</w:t>
      </w:r>
      <w:proofErr w:type="spellEnd"/>
      <w:r w:rsidR="00D11AE8" w:rsidRPr="00A94328">
        <w:rPr>
          <w:rFonts w:ascii="Times New Roman" w:hAnsi="Times New Roman" w:cs="Times New Roman"/>
          <w:rPrChange w:id="802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3" w:author="Thai Nguyen Viet" w:date="2019-04-20T10:52:00Z">
            <w:rPr/>
          </w:rPrChange>
        </w:rPr>
        <w:t>quét</w:t>
      </w:r>
      <w:proofErr w:type="spellEnd"/>
      <w:r w:rsidR="00D11AE8" w:rsidRPr="00A94328">
        <w:rPr>
          <w:rFonts w:ascii="Times New Roman" w:hAnsi="Times New Roman" w:cs="Times New Roman"/>
          <w:rPrChange w:id="804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5" w:author="Thai Nguyen Viet" w:date="2019-04-20T10:52:00Z">
            <w:rPr/>
          </w:rPrChange>
        </w:rPr>
        <w:t>vật</w:t>
      </w:r>
      <w:proofErr w:type="spellEnd"/>
      <w:r w:rsidR="00D11AE8" w:rsidRPr="00A94328">
        <w:rPr>
          <w:rFonts w:ascii="Times New Roman" w:hAnsi="Times New Roman" w:cs="Times New Roman"/>
          <w:rPrChange w:id="806" w:author="Thai Nguyen Viet" w:date="2019-04-20T10:52:00Z">
            <w:rPr/>
          </w:rPrChange>
        </w:rPr>
        <w:t xml:space="preserve"> </w:t>
      </w:r>
      <w:proofErr w:type="spellStart"/>
      <w:r w:rsidR="00D11AE8" w:rsidRPr="00A94328">
        <w:rPr>
          <w:rFonts w:ascii="Times New Roman" w:hAnsi="Times New Roman" w:cs="Times New Roman"/>
          <w:rPrChange w:id="807" w:author="Thai Nguyen Viet" w:date="2019-04-20T10:52:00Z">
            <w:rPr/>
          </w:rPrChange>
        </w:rPr>
        <w:t>thể</w:t>
      </w:r>
      <w:proofErr w:type="spellEnd"/>
      <w:r w:rsidR="00D11AE8" w:rsidRPr="00A94328">
        <w:rPr>
          <w:rFonts w:ascii="Times New Roman" w:hAnsi="Times New Roman" w:cs="Times New Roman"/>
          <w:rPrChange w:id="808" w:author="Thai Nguyen Viet" w:date="2019-04-20T10:52:00Z">
            <w:rPr/>
          </w:rPrChange>
        </w:rPr>
        <w:t>.</w:t>
      </w:r>
    </w:p>
    <w:p w14:paraId="5E1510E8" w14:textId="23360A6C" w:rsidR="00A62F4F" w:rsidRPr="00A94328" w:rsidRDefault="00A62F4F" w:rsidP="00A62F4F">
      <w:pPr>
        <w:pStyle w:val="Heading1"/>
        <w:rPr>
          <w:rFonts w:ascii="Times New Roman" w:hAnsi="Times New Roman" w:cs="Times New Roman"/>
          <w:rPrChange w:id="809" w:author="Thai Nguyen Viet" w:date="2019-04-20T10:52:00Z">
            <w:rPr/>
          </w:rPrChange>
        </w:rPr>
      </w:pPr>
      <w:bookmarkStart w:id="810" w:name="_Toc527975126"/>
      <w:proofErr w:type="spellStart"/>
      <w:r w:rsidRPr="00A94328">
        <w:rPr>
          <w:rFonts w:ascii="Times New Roman" w:hAnsi="Times New Roman" w:cs="Times New Roman"/>
          <w:rPrChange w:id="811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81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3" w:author="Thai Nguyen Viet" w:date="2019-04-20T10:52:00Z">
            <w:rPr/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8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5" w:author="Thai Nguyen Viet" w:date="2019-04-20T10:52:00Z">
            <w:rPr/>
          </w:rPrChange>
        </w:rPr>
        <w:t>sự</w:t>
      </w:r>
      <w:proofErr w:type="spellEnd"/>
      <w:r w:rsidRPr="00A94328">
        <w:rPr>
          <w:rFonts w:ascii="Times New Roman" w:hAnsi="Times New Roman" w:cs="Times New Roman"/>
          <w:rPrChange w:id="81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7" w:author="Thai Nguyen Viet" w:date="2019-04-20T10:52:00Z">
            <w:rPr/>
          </w:rPrChange>
        </w:rPr>
        <w:t>tham</w:t>
      </w:r>
      <w:proofErr w:type="spellEnd"/>
      <w:r w:rsidRPr="00A94328">
        <w:rPr>
          <w:rFonts w:ascii="Times New Roman" w:hAnsi="Times New Roman" w:cs="Times New Roman"/>
          <w:rPrChange w:id="8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19" w:author="Thai Nguyen Viet" w:date="2019-04-20T10:52:00Z">
            <w:rPr/>
          </w:rPrChange>
        </w:rPr>
        <w:t>gia</w:t>
      </w:r>
      <w:proofErr w:type="spellEnd"/>
      <w:r w:rsidRPr="00A94328">
        <w:rPr>
          <w:rFonts w:ascii="Times New Roman" w:hAnsi="Times New Roman" w:cs="Times New Roman"/>
          <w:rPrChange w:id="82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21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82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23" w:author="Thai Nguyen Viet" w:date="2019-04-20T10:52:00Z">
            <w:rPr/>
          </w:rPrChange>
        </w:rPr>
        <w:t>án</w:t>
      </w:r>
      <w:bookmarkEnd w:id="810"/>
      <w:proofErr w:type="spellEnd"/>
    </w:p>
    <w:p w14:paraId="416F62C7" w14:textId="068E44CF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24" w:author="Thai Nguyen Viet" w:date="2019-04-20T10:52:00Z">
            <w:rPr/>
          </w:rPrChange>
        </w:rPr>
      </w:pPr>
      <w:bookmarkStart w:id="825" w:name="_Toc527975127"/>
      <w:proofErr w:type="spellStart"/>
      <w:r w:rsidRPr="00A94328">
        <w:rPr>
          <w:rFonts w:ascii="Times New Roman" w:hAnsi="Times New Roman" w:cs="Times New Roman"/>
          <w:rPrChange w:id="826" w:author="Thai Nguyen Viet" w:date="2019-04-20T10:52:00Z">
            <w:rPr/>
          </w:rPrChange>
        </w:rPr>
        <w:t>Thông</w:t>
      </w:r>
      <w:proofErr w:type="spellEnd"/>
      <w:r w:rsidRPr="00A94328">
        <w:rPr>
          <w:rFonts w:ascii="Times New Roman" w:hAnsi="Times New Roman" w:cs="Times New Roman"/>
          <w:rPrChange w:id="827" w:author="Thai Nguyen Viet" w:date="2019-04-20T10:52:00Z">
            <w:rPr/>
          </w:rPrChange>
        </w:rPr>
        <w:t xml:space="preserve"> tin </w:t>
      </w:r>
      <w:proofErr w:type="spellStart"/>
      <w:r w:rsidRPr="00A94328">
        <w:rPr>
          <w:rFonts w:ascii="Times New Roman" w:hAnsi="Times New Roman" w:cs="Times New Roman"/>
          <w:rPrChange w:id="828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8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0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8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2" w:author="Thai Nguyen Viet" w:date="2019-04-20T10:52:00Z">
            <w:rPr/>
          </w:rPrChange>
        </w:rPr>
        <w:t>phía</w:t>
      </w:r>
      <w:proofErr w:type="spellEnd"/>
      <w:r w:rsidRPr="00A94328">
        <w:rPr>
          <w:rFonts w:ascii="Times New Roman" w:hAnsi="Times New Roman" w:cs="Times New Roman"/>
          <w:rPrChange w:id="8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4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8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36" w:author="Thai Nguyen Viet" w:date="2019-04-20T10:52:00Z">
            <w:rPr/>
          </w:rPrChange>
        </w:rPr>
        <w:t>hàng</w:t>
      </w:r>
      <w:bookmarkEnd w:id="825"/>
      <w:proofErr w:type="spellEnd"/>
    </w:p>
    <w:p w14:paraId="5DDAA022" w14:textId="78480C45" w:rsidR="00CC585D" w:rsidRPr="00A94328" w:rsidRDefault="00CC585D" w:rsidP="0058075C">
      <w:pPr>
        <w:rPr>
          <w:rFonts w:ascii="Times New Roman" w:hAnsi="Times New Roman" w:cs="Times New Roman"/>
          <w:rPrChange w:id="837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38" w:author="Thai Nguyen Viet" w:date="2019-04-20T10:52:00Z">
            <w:rPr/>
          </w:rPrChange>
        </w:rPr>
        <w:t>Thầy</w:t>
      </w:r>
      <w:proofErr w:type="spellEnd"/>
      <w:r w:rsidRPr="00A94328">
        <w:rPr>
          <w:rFonts w:ascii="Times New Roman" w:hAnsi="Times New Roman" w:cs="Times New Roman"/>
          <w:rPrChange w:id="8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0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2" w:author="Thai Nguyen Viet" w:date="2019-04-20T10:52:00Z">
            <w:rPr/>
          </w:rPrChange>
        </w:rPr>
        <w:t>Đức</w:t>
      </w:r>
      <w:proofErr w:type="spellEnd"/>
      <w:r w:rsidRPr="00A94328">
        <w:rPr>
          <w:rFonts w:ascii="Times New Roman" w:hAnsi="Times New Roman" w:cs="Times New Roman"/>
          <w:rPrChange w:id="8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4" w:author="Thai Nguyen Viet" w:date="2019-04-20T10:52:00Z">
            <w:rPr/>
          </w:rPrChange>
        </w:rPr>
        <w:t>Tiến</w:t>
      </w:r>
      <w:proofErr w:type="spellEnd"/>
    </w:p>
    <w:p w14:paraId="7F0BB583" w14:textId="7F3F6BEE" w:rsidR="00D11AE8" w:rsidRPr="00A94328" w:rsidRDefault="00D11AE8" w:rsidP="0058075C">
      <w:pPr>
        <w:rPr>
          <w:rFonts w:ascii="Times New Roman" w:hAnsi="Times New Roman" w:cs="Times New Roman"/>
          <w:rPrChange w:id="84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46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8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48" w:author="Thai Nguyen Viet" w:date="2019-04-20T10:52:00Z">
            <w:rPr/>
          </w:rPrChange>
        </w:rPr>
        <w:t>điện</w:t>
      </w:r>
      <w:proofErr w:type="spellEnd"/>
      <w:r w:rsidRPr="00A94328">
        <w:rPr>
          <w:rFonts w:ascii="Times New Roman" w:hAnsi="Times New Roman" w:cs="Times New Roman"/>
          <w:rPrChange w:id="8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50" w:author="Thai Nguyen Viet" w:date="2019-04-20T10:52:00Z">
            <w:rPr/>
          </w:rPrChange>
        </w:rPr>
        <w:t>thoại</w:t>
      </w:r>
      <w:proofErr w:type="spellEnd"/>
      <w:r w:rsidRPr="00A94328">
        <w:rPr>
          <w:rFonts w:ascii="Times New Roman" w:hAnsi="Times New Roman" w:cs="Times New Roman"/>
          <w:rPrChange w:id="851" w:author="Thai Nguyen Viet" w:date="2019-04-20T10:52:00Z">
            <w:rPr/>
          </w:rPrChange>
        </w:rPr>
        <w:t xml:space="preserve">: </w:t>
      </w:r>
    </w:p>
    <w:p w14:paraId="0EE106C2" w14:textId="2BEB27FD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52" w:author="Thai Nguyen Viet" w:date="2019-04-20T10:52:00Z">
            <w:rPr/>
          </w:rPrChange>
        </w:rPr>
      </w:pPr>
      <w:bookmarkStart w:id="853" w:name="_Toc527975128"/>
      <w:proofErr w:type="spellStart"/>
      <w:r w:rsidRPr="00A94328">
        <w:rPr>
          <w:rFonts w:ascii="Times New Roman" w:hAnsi="Times New Roman" w:cs="Times New Roman"/>
          <w:rPrChange w:id="854" w:author="Thai Nguyen Viet" w:date="2019-04-20T10:52:00Z">
            <w:rPr/>
          </w:rPrChange>
        </w:rPr>
        <w:t>Thông</w:t>
      </w:r>
      <w:proofErr w:type="spellEnd"/>
      <w:r w:rsidRPr="00A94328">
        <w:rPr>
          <w:rFonts w:ascii="Times New Roman" w:hAnsi="Times New Roman" w:cs="Times New Roman"/>
          <w:rPrChange w:id="855" w:author="Thai Nguyen Viet" w:date="2019-04-20T10:52:00Z">
            <w:rPr/>
          </w:rPrChange>
        </w:rPr>
        <w:t xml:space="preserve"> tin </w:t>
      </w:r>
      <w:proofErr w:type="spellStart"/>
      <w:r w:rsidRPr="00A94328">
        <w:rPr>
          <w:rFonts w:ascii="Times New Roman" w:hAnsi="Times New Roman" w:cs="Times New Roman"/>
          <w:rPrChange w:id="856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8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58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8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0" w:author="Thai Nguyen Viet" w:date="2019-04-20T10:52:00Z">
            <w:rPr/>
          </w:rPrChange>
        </w:rPr>
        <w:t>phía</w:t>
      </w:r>
      <w:proofErr w:type="spellEnd"/>
      <w:r w:rsidRPr="00A94328">
        <w:rPr>
          <w:rFonts w:ascii="Times New Roman" w:hAnsi="Times New Roman" w:cs="Times New Roman"/>
          <w:rPrChange w:id="8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2" w:author="Thai Nguyen Viet" w:date="2019-04-20T10:52:00Z">
            <w:rPr/>
          </w:rPrChange>
        </w:rPr>
        <w:t>công</w:t>
      </w:r>
      <w:proofErr w:type="spellEnd"/>
      <w:r w:rsidRPr="00A94328">
        <w:rPr>
          <w:rFonts w:ascii="Times New Roman" w:hAnsi="Times New Roman" w:cs="Times New Roman"/>
          <w:rPrChange w:id="863" w:author="Thai Nguyen Viet" w:date="2019-04-20T10:52:00Z">
            <w:rPr/>
          </w:rPrChange>
        </w:rPr>
        <w:t xml:space="preserve"> ty</w:t>
      </w:r>
      <w:bookmarkEnd w:id="853"/>
    </w:p>
    <w:p w14:paraId="0997C098" w14:textId="77777777" w:rsidR="00694E42" w:rsidRPr="00A94328" w:rsidRDefault="0058075C" w:rsidP="0058075C">
      <w:pPr>
        <w:rPr>
          <w:rFonts w:ascii="Times New Roman" w:hAnsi="Times New Roman" w:cs="Times New Roman"/>
          <w:rPrChange w:id="864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65" w:author="Thai Nguyen Viet" w:date="2019-04-20T10:52:00Z">
            <w:rPr/>
          </w:rPrChange>
        </w:rPr>
        <w:t>Lập</w:t>
      </w:r>
      <w:proofErr w:type="spellEnd"/>
      <w:r w:rsidRPr="00A94328">
        <w:rPr>
          <w:rFonts w:ascii="Times New Roman" w:hAnsi="Times New Roman" w:cs="Times New Roman"/>
          <w:rPrChange w:id="8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7" w:author="Thai Nguyen Viet" w:date="2019-04-20T10:52:00Z">
            <w:rPr/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8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69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870" w:author="Thai Nguyen Viet" w:date="2019-04-20T10:52:00Z">
            <w:rPr/>
          </w:rPrChange>
        </w:rPr>
        <w:t xml:space="preserve">:  </w:t>
      </w:r>
    </w:p>
    <w:p w14:paraId="6613666C" w14:textId="7B1C4B09" w:rsidR="00694E42" w:rsidRPr="00A94328" w:rsidRDefault="00CC585D" w:rsidP="00694E42">
      <w:pPr>
        <w:ind w:firstLine="576"/>
        <w:rPr>
          <w:rFonts w:ascii="Times New Roman" w:hAnsi="Times New Roman" w:cs="Times New Roman"/>
          <w:rPrChange w:id="871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72" w:author="Thai Nguyen Viet" w:date="2019-04-20T10:52:00Z">
            <w:rPr/>
          </w:rPrChange>
        </w:rPr>
        <w:t>Hoàng</w:t>
      </w:r>
      <w:proofErr w:type="spellEnd"/>
      <w:r w:rsidRPr="00A94328">
        <w:rPr>
          <w:rFonts w:ascii="Times New Roman" w:hAnsi="Times New Roman" w:cs="Times New Roman"/>
          <w:rPrChange w:id="8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4" w:author="Thai Nguyen Viet" w:date="2019-04-20T10:52:00Z">
            <w:rPr/>
          </w:rPrChange>
        </w:rPr>
        <w:t>Trung</w:t>
      </w:r>
      <w:proofErr w:type="spellEnd"/>
      <w:r w:rsidRPr="00A94328">
        <w:rPr>
          <w:rFonts w:ascii="Times New Roman" w:hAnsi="Times New Roman" w:cs="Times New Roman"/>
          <w:rPrChange w:id="8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76" w:author="Thai Nguyen Viet" w:date="2019-04-20T10:52:00Z">
            <w:rPr/>
          </w:rPrChange>
        </w:rPr>
        <w:t>Kiên</w:t>
      </w:r>
      <w:proofErr w:type="spellEnd"/>
      <w:r w:rsidR="00694E42" w:rsidRPr="00A94328">
        <w:rPr>
          <w:rFonts w:ascii="Times New Roman" w:hAnsi="Times New Roman" w:cs="Times New Roman"/>
          <w:rPrChange w:id="877" w:author="Thai Nguyen Viet" w:date="2019-04-20T10:52:00Z">
            <w:rPr/>
          </w:rPrChange>
        </w:rPr>
        <w:t xml:space="preserve"> – mail: mufc1997@gmail.com</w:t>
      </w:r>
    </w:p>
    <w:p w14:paraId="198380DF" w14:textId="771A2747" w:rsidR="00694E42" w:rsidRPr="00A94328" w:rsidRDefault="00CC585D" w:rsidP="00694E42">
      <w:pPr>
        <w:ind w:firstLine="576"/>
        <w:rPr>
          <w:rFonts w:ascii="Times New Roman" w:hAnsi="Times New Roman" w:cs="Times New Roman"/>
          <w:rPrChange w:id="878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79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8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1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88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3" w:author="Thai Nguyen Viet" w:date="2019-04-20T10:52:00Z">
            <w:rPr/>
          </w:rPrChange>
        </w:rPr>
        <w:t>Thái</w:t>
      </w:r>
      <w:proofErr w:type="spellEnd"/>
      <w:r w:rsidR="00694E42" w:rsidRPr="00A94328">
        <w:rPr>
          <w:rFonts w:ascii="Times New Roman" w:hAnsi="Times New Roman" w:cs="Times New Roman"/>
          <w:rPrChange w:id="884" w:author="Thai Nguyen Viet" w:date="2019-04-20T10:52:00Z">
            <w:rPr/>
          </w:rPrChange>
        </w:rPr>
        <w:t xml:space="preserve"> – mail: nguyenvietthai351997@gmail.com</w:t>
      </w:r>
    </w:p>
    <w:p w14:paraId="025AC51D" w14:textId="0DC09DF8" w:rsidR="0058075C" w:rsidRPr="00A94328" w:rsidRDefault="00CC585D" w:rsidP="00694E42">
      <w:pPr>
        <w:ind w:firstLine="576"/>
        <w:rPr>
          <w:rFonts w:ascii="Times New Roman" w:hAnsi="Times New Roman" w:cs="Times New Roman"/>
          <w:rPrChange w:id="88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886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8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88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8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0" w:author="Thai Nguyen Viet" w:date="2019-04-20T10:52:00Z">
            <w:rPr/>
          </w:rPrChange>
        </w:rPr>
        <w:t>Thiên</w:t>
      </w:r>
      <w:proofErr w:type="spellEnd"/>
      <w:r w:rsidR="00694E42" w:rsidRPr="00A94328">
        <w:rPr>
          <w:rFonts w:ascii="Times New Roman" w:hAnsi="Times New Roman" w:cs="Times New Roman"/>
          <w:rPrChange w:id="891" w:author="Thai Nguyen Viet" w:date="2019-04-20T10:52:00Z">
            <w:rPr/>
          </w:rPrChange>
        </w:rPr>
        <w:t xml:space="preserve"> – mail: menkisede2@gmail.com</w:t>
      </w:r>
    </w:p>
    <w:p w14:paraId="1E7F1130" w14:textId="3C0E60F1" w:rsidR="00587AEE" w:rsidRPr="00A94328" w:rsidRDefault="00587AEE" w:rsidP="00587AEE">
      <w:pPr>
        <w:pStyle w:val="Heading2"/>
        <w:rPr>
          <w:rFonts w:ascii="Times New Roman" w:hAnsi="Times New Roman" w:cs="Times New Roman"/>
          <w:rPrChange w:id="892" w:author="Thai Nguyen Viet" w:date="2019-04-20T10:52:00Z">
            <w:rPr/>
          </w:rPrChange>
        </w:rPr>
      </w:pPr>
      <w:bookmarkStart w:id="893" w:name="_Toc527975129"/>
      <w:proofErr w:type="spellStart"/>
      <w:r w:rsidRPr="00A94328">
        <w:rPr>
          <w:rFonts w:ascii="Times New Roman" w:hAnsi="Times New Roman" w:cs="Times New Roman"/>
          <w:rPrChange w:id="894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895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896" w:author="Thai Nguyen Viet" w:date="2019-04-20T10:52:00Z">
            <w:rPr/>
          </w:rPrChange>
        </w:rPr>
        <w:t>vai</w:t>
      </w:r>
      <w:proofErr w:type="spellEnd"/>
      <w:r w:rsidRPr="00A94328">
        <w:rPr>
          <w:rFonts w:ascii="Times New Roman" w:hAnsi="Times New Roman" w:cs="Times New Roman"/>
          <w:rPrChange w:id="8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898" w:author="Thai Nguyen Viet" w:date="2019-04-20T10:52:00Z">
            <w:rPr/>
          </w:rPrChange>
        </w:rPr>
        <w:t>trò</w:t>
      </w:r>
      <w:proofErr w:type="spellEnd"/>
      <w:r w:rsidRPr="00A94328">
        <w:rPr>
          <w:rFonts w:ascii="Times New Roman" w:hAnsi="Times New Roman" w:cs="Times New Roman"/>
          <w:rPrChange w:id="8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0" w:author="Thai Nguyen Viet" w:date="2019-04-20T10:52:00Z">
            <w:rPr/>
          </w:rPrChange>
        </w:rPr>
        <w:t>của</w:t>
      </w:r>
      <w:proofErr w:type="spellEnd"/>
      <w:r w:rsidRPr="00A94328">
        <w:rPr>
          <w:rFonts w:ascii="Times New Roman" w:hAnsi="Times New Roman" w:cs="Times New Roman"/>
          <w:rPrChange w:id="90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2" w:author="Thai Nguyen Viet" w:date="2019-04-20T10:52:00Z">
            <w:rPr/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9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4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9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6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08" w:author="Thai Nguyen Viet" w:date="2019-04-20T10:52:00Z">
            <w:rPr/>
          </w:rPrChange>
        </w:rPr>
        <w:t>án</w:t>
      </w:r>
      <w:proofErr w:type="spellEnd"/>
      <w:r w:rsidRPr="00A94328">
        <w:rPr>
          <w:rFonts w:ascii="Times New Roman" w:hAnsi="Times New Roman" w:cs="Times New Roman"/>
          <w:rPrChange w:id="9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0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9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2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91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4" w:author="Thai Nguyen Viet" w:date="2019-04-20T10:52:00Z">
            <w:rPr/>
          </w:rPrChange>
        </w:rPr>
        <w:t>hàng</w:t>
      </w:r>
      <w:bookmarkEnd w:id="893"/>
      <w:proofErr w:type="spellEnd"/>
    </w:p>
    <w:p w14:paraId="783EF412" w14:textId="2F33B04D" w:rsidR="00CC585D" w:rsidRPr="00A94328" w:rsidRDefault="00CC585D" w:rsidP="00A17A47">
      <w:pPr>
        <w:rPr>
          <w:rFonts w:ascii="Times New Roman" w:hAnsi="Times New Roman" w:cs="Times New Roman"/>
          <w:rPrChange w:id="915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16" w:author="Thai Nguyen Viet" w:date="2019-04-20T10:52:00Z">
            <w:rPr/>
          </w:rPrChange>
        </w:rPr>
        <w:t>Lập</w:t>
      </w:r>
      <w:proofErr w:type="spellEnd"/>
      <w:r w:rsidRPr="00A94328">
        <w:rPr>
          <w:rFonts w:ascii="Times New Roman" w:hAnsi="Times New Roman" w:cs="Times New Roman"/>
          <w:rPrChange w:id="9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18" w:author="Thai Nguyen Viet" w:date="2019-04-20T10:52:00Z">
            <w:rPr/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9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0" w:author="Thai Nguyen Viet" w:date="2019-04-20T10:52:00Z">
            <w:rPr/>
          </w:rPrChange>
        </w:rPr>
        <w:t>viên</w:t>
      </w:r>
      <w:proofErr w:type="spellEnd"/>
      <w:r w:rsidRPr="00A94328">
        <w:rPr>
          <w:rFonts w:ascii="Times New Roman" w:hAnsi="Times New Roman" w:cs="Times New Roman"/>
          <w:rPrChange w:id="921" w:author="Thai Nguyen Viet" w:date="2019-04-20T10:52:00Z">
            <w:rPr/>
          </w:rPrChange>
        </w:rPr>
        <w:t xml:space="preserve">: </w:t>
      </w:r>
      <w:proofErr w:type="spellStart"/>
      <w:r w:rsidRPr="00A94328">
        <w:rPr>
          <w:rFonts w:ascii="Times New Roman" w:hAnsi="Times New Roman" w:cs="Times New Roman"/>
          <w:rPrChange w:id="922" w:author="Thai Nguyen Viet" w:date="2019-04-20T10:52:00Z">
            <w:rPr/>
          </w:rPrChange>
        </w:rPr>
        <w:t>Hoàng</w:t>
      </w:r>
      <w:proofErr w:type="spellEnd"/>
      <w:r w:rsidRPr="00A94328">
        <w:rPr>
          <w:rFonts w:ascii="Times New Roman" w:hAnsi="Times New Roman" w:cs="Times New Roman"/>
          <w:rPrChange w:id="9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4" w:author="Thai Nguyen Viet" w:date="2019-04-20T10:52:00Z">
            <w:rPr/>
          </w:rPrChange>
        </w:rPr>
        <w:t>Trung</w:t>
      </w:r>
      <w:proofErr w:type="spellEnd"/>
      <w:r w:rsidRPr="00A94328">
        <w:rPr>
          <w:rFonts w:ascii="Times New Roman" w:hAnsi="Times New Roman" w:cs="Times New Roman"/>
          <w:rPrChange w:id="9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26" w:author="Thai Nguyen Viet" w:date="2019-04-20T10:52:00Z">
            <w:rPr/>
          </w:rPrChange>
        </w:rPr>
        <w:t>Kiên</w:t>
      </w:r>
      <w:proofErr w:type="spellEnd"/>
      <w:r w:rsidRPr="00A94328">
        <w:rPr>
          <w:rFonts w:ascii="Times New Roman" w:hAnsi="Times New Roman" w:cs="Times New Roman"/>
          <w:rPrChange w:id="927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928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0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2" w:author="Thai Nguyen Viet" w:date="2019-04-20T10:52:00Z">
            <w:rPr/>
          </w:rPrChange>
        </w:rPr>
        <w:t>Thái</w:t>
      </w:r>
      <w:proofErr w:type="spellEnd"/>
      <w:r w:rsidRPr="00A94328">
        <w:rPr>
          <w:rFonts w:ascii="Times New Roman" w:hAnsi="Times New Roman" w:cs="Times New Roman"/>
          <w:rPrChange w:id="933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934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6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38" w:author="Thai Nguyen Viet" w:date="2019-04-20T10:52:00Z">
            <w:rPr/>
          </w:rPrChange>
        </w:rPr>
        <w:t>Thiện</w:t>
      </w:r>
      <w:proofErr w:type="spellEnd"/>
    </w:p>
    <w:p w14:paraId="6BE117F7" w14:textId="448F53DE" w:rsidR="00CC585D" w:rsidRPr="00A94328" w:rsidRDefault="00D11AE8" w:rsidP="00A17A47">
      <w:pPr>
        <w:rPr>
          <w:rFonts w:ascii="Times New Roman" w:hAnsi="Times New Roman" w:cs="Times New Roman"/>
          <w:rPrChange w:id="939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40" w:author="Thai Nguyen Viet" w:date="2019-04-20T10:52:00Z">
            <w:rPr/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rPrChange w:id="9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2" w:author="Thai Nguyen Viet" w:date="2019-04-20T10:52:00Z">
            <w:rPr/>
          </w:rPrChange>
        </w:rPr>
        <w:t>lí</w:t>
      </w:r>
      <w:proofErr w:type="spellEnd"/>
      <w:r w:rsidRPr="00A94328">
        <w:rPr>
          <w:rFonts w:ascii="Times New Roman" w:hAnsi="Times New Roman" w:cs="Times New Roman"/>
          <w:rPrChange w:id="9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4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46" w:author="Thai Nguyen Viet" w:date="2019-04-20T10:52:00Z">
            <w:rPr/>
          </w:rPrChange>
        </w:rPr>
        <w:t>án</w:t>
      </w:r>
      <w:proofErr w:type="spellEnd"/>
      <w:r w:rsidR="00CC585D" w:rsidRPr="00A94328">
        <w:rPr>
          <w:rFonts w:ascii="Times New Roman" w:hAnsi="Times New Roman" w:cs="Times New Roman"/>
          <w:rPrChange w:id="947" w:author="Thai Nguyen Viet" w:date="2019-04-20T10:52:00Z">
            <w:rPr/>
          </w:rPrChange>
        </w:rPr>
        <w:t xml:space="preserve">: </w:t>
      </w:r>
      <w:proofErr w:type="spellStart"/>
      <w:r w:rsidR="00CC585D" w:rsidRPr="00A94328">
        <w:rPr>
          <w:rFonts w:ascii="Times New Roman" w:hAnsi="Times New Roman" w:cs="Times New Roman"/>
          <w:rPrChange w:id="948" w:author="Thai Nguyen Viet" w:date="2019-04-20T10:52:00Z">
            <w:rPr/>
          </w:rPrChange>
        </w:rPr>
        <w:t>Hoàng</w:t>
      </w:r>
      <w:proofErr w:type="spellEnd"/>
      <w:r w:rsidR="00CC585D" w:rsidRPr="00A94328">
        <w:rPr>
          <w:rFonts w:ascii="Times New Roman" w:hAnsi="Times New Roman" w:cs="Times New Roman"/>
          <w:rPrChange w:id="949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950" w:author="Thai Nguyen Viet" w:date="2019-04-20T10:52:00Z">
            <w:rPr/>
          </w:rPrChange>
        </w:rPr>
        <w:t>Trung</w:t>
      </w:r>
      <w:proofErr w:type="spellEnd"/>
      <w:r w:rsidR="00CC585D" w:rsidRPr="00A94328">
        <w:rPr>
          <w:rFonts w:ascii="Times New Roman" w:hAnsi="Times New Roman" w:cs="Times New Roman"/>
          <w:rPrChange w:id="951" w:author="Thai Nguyen Viet" w:date="2019-04-20T10:52:00Z">
            <w:rPr/>
          </w:rPrChange>
        </w:rPr>
        <w:t xml:space="preserve"> </w:t>
      </w:r>
      <w:proofErr w:type="spellStart"/>
      <w:r w:rsidR="00CC585D" w:rsidRPr="00A94328">
        <w:rPr>
          <w:rFonts w:ascii="Times New Roman" w:hAnsi="Times New Roman" w:cs="Times New Roman"/>
          <w:rPrChange w:id="952" w:author="Thai Nguyen Viet" w:date="2019-04-20T10:52:00Z">
            <w:rPr/>
          </w:rPrChange>
        </w:rPr>
        <w:t>Kiên</w:t>
      </w:r>
      <w:proofErr w:type="spellEnd"/>
    </w:p>
    <w:p w14:paraId="3061B399" w14:textId="18E913A0" w:rsidR="00CC585D" w:rsidRPr="00A94328" w:rsidRDefault="00CC585D" w:rsidP="00A17A47">
      <w:pPr>
        <w:rPr>
          <w:rFonts w:ascii="Times New Roman" w:hAnsi="Times New Roman" w:cs="Times New Roman"/>
          <w:rPrChange w:id="95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954" w:author="Thai Nguyen Viet" w:date="2019-04-20T10:52:00Z">
            <w:rPr/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9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56" w:author="Thai Nguyen Viet" w:date="2019-04-20T10:52:00Z">
            <w:rPr/>
          </w:rPrChange>
        </w:rPr>
        <w:t>kế</w:t>
      </w:r>
      <w:proofErr w:type="spellEnd"/>
      <w:r w:rsidRPr="00A94328">
        <w:rPr>
          <w:rFonts w:ascii="Times New Roman" w:hAnsi="Times New Roman" w:cs="Times New Roman"/>
          <w:rPrChange w:id="957" w:author="Thai Nguyen Viet" w:date="2019-04-20T10:52:00Z">
            <w:rPr/>
          </w:rPrChange>
        </w:rPr>
        <w:t xml:space="preserve">: </w:t>
      </w:r>
      <w:proofErr w:type="spellStart"/>
      <w:r w:rsidRPr="00A94328">
        <w:rPr>
          <w:rFonts w:ascii="Times New Roman" w:hAnsi="Times New Roman" w:cs="Times New Roman"/>
          <w:rPrChange w:id="958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5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0" w:author="Thai Nguyen Viet" w:date="2019-04-20T10:52:00Z">
            <w:rPr/>
          </w:rPrChange>
        </w:rPr>
        <w:t>Viết</w:t>
      </w:r>
      <w:proofErr w:type="spellEnd"/>
      <w:r w:rsidRPr="00A94328">
        <w:rPr>
          <w:rFonts w:ascii="Times New Roman" w:hAnsi="Times New Roman" w:cs="Times New Roman"/>
          <w:rPrChange w:id="9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2" w:author="Thai Nguyen Viet" w:date="2019-04-20T10:52:00Z">
            <w:rPr/>
          </w:rPrChange>
        </w:rPr>
        <w:t>Thái</w:t>
      </w:r>
      <w:proofErr w:type="spellEnd"/>
    </w:p>
    <w:p w14:paraId="7BD07BE7" w14:textId="35614B01" w:rsidR="00B0583E" w:rsidRPr="00A94328" w:rsidRDefault="00CC585D" w:rsidP="00A17A47">
      <w:pPr>
        <w:rPr>
          <w:rFonts w:ascii="Times New Roman" w:hAnsi="Times New Roman" w:cs="Times New Roman"/>
          <w:rPrChange w:id="96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64" w:author="Thai Nguyen Viet" w:date="2019-04-20T10:52:00Z">
            <w:rPr/>
          </w:rPrChange>
        </w:rPr>
        <w:t xml:space="preserve">Tester: </w:t>
      </w:r>
      <w:proofErr w:type="spellStart"/>
      <w:r w:rsidRPr="00A94328">
        <w:rPr>
          <w:rFonts w:ascii="Times New Roman" w:hAnsi="Times New Roman" w:cs="Times New Roman"/>
          <w:rPrChange w:id="965" w:author="Thai Nguyen Viet" w:date="2019-04-20T10:52:00Z">
            <w:rPr/>
          </w:rPrChange>
        </w:rPr>
        <w:t>Nguyễn</w:t>
      </w:r>
      <w:proofErr w:type="spellEnd"/>
      <w:r w:rsidRPr="00A94328">
        <w:rPr>
          <w:rFonts w:ascii="Times New Roman" w:hAnsi="Times New Roman" w:cs="Times New Roman"/>
          <w:rPrChange w:id="9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7" w:author="Thai Nguyen Viet" w:date="2019-04-20T10:52:00Z">
            <w:rPr/>
          </w:rPrChange>
        </w:rPr>
        <w:t>Xuân</w:t>
      </w:r>
      <w:proofErr w:type="spellEnd"/>
      <w:r w:rsidRPr="00A94328">
        <w:rPr>
          <w:rFonts w:ascii="Times New Roman" w:hAnsi="Times New Roman" w:cs="Times New Roman"/>
          <w:rPrChange w:id="9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69" w:author="Thai Nguyen Viet" w:date="2019-04-20T10:52:00Z">
            <w:rPr/>
          </w:rPrChange>
        </w:rPr>
        <w:t>Thiện</w:t>
      </w:r>
      <w:proofErr w:type="spellEnd"/>
    </w:p>
    <w:p w14:paraId="17A0C0EA" w14:textId="77777777" w:rsidR="00A17A47" w:rsidRPr="00A94328" w:rsidRDefault="00A17A47" w:rsidP="00A17A47">
      <w:pPr>
        <w:rPr>
          <w:rFonts w:ascii="Times New Roman" w:hAnsi="Times New Roman" w:cs="Times New Roman"/>
          <w:rPrChange w:id="970" w:author="Thai Nguyen Viet" w:date="2019-04-20T10:52:00Z">
            <w:rPr/>
          </w:rPrChange>
        </w:rPr>
      </w:pPr>
    </w:p>
    <w:p w14:paraId="0C81500B" w14:textId="77777777" w:rsidR="005325D6" w:rsidRPr="00A94328" w:rsidRDefault="005325D6" w:rsidP="005325D6">
      <w:pPr>
        <w:rPr>
          <w:rFonts w:ascii="Times New Roman" w:hAnsi="Times New Roman" w:cs="Times New Roman"/>
          <w:rPrChange w:id="971" w:author="Thai Nguyen Viet" w:date="2019-04-20T10:52:00Z">
            <w:rPr/>
          </w:rPrChange>
        </w:rPr>
      </w:pPr>
    </w:p>
    <w:p w14:paraId="19223475" w14:textId="1F7601BD" w:rsidR="00F16A81" w:rsidRPr="00A94328" w:rsidRDefault="00F16A81" w:rsidP="00F16A81">
      <w:pPr>
        <w:pStyle w:val="Heading1"/>
        <w:rPr>
          <w:rFonts w:ascii="Times New Roman" w:hAnsi="Times New Roman" w:cs="Times New Roman"/>
          <w:rPrChange w:id="972" w:author="Thai Nguyen Viet" w:date="2019-04-20T10:52:00Z">
            <w:rPr/>
          </w:rPrChange>
        </w:rPr>
      </w:pPr>
      <w:bookmarkStart w:id="973" w:name="_Toc527975130"/>
      <w:proofErr w:type="spellStart"/>
      <w:r w:rsidRPr="00A94328">
        <w:rPr>
          <w:rFonts w:ascii="Times New Roman" w:hAnsi="Times New Roman" w:cs="Times New Roman"/>
          <w:rPrChange w:id="974" w:author="Thai Nguyen Viet" w:date="2019-04-20T10:52:00Z">
            <w:rPr/>
          </w:rPrChange>
        </w:rPr>
        <w:t>Khảo</w:t>
      </w:r>
      <w:proofErr w:type="spellEnd"/>
      <w:r w:rsidRPr="00A94328">
        <w:rPr>
          <w:rFonts w:ascii="Times New Roman" w:hAnsi="Times New Roman" w:cs="Times New Roman"/>
          <w:rPrChange w:id="9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6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97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78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9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0" w:author="Thai Nguyen Viet" w:date="2019-04-20T10:52:00Z">
            <w:rPr/>
          </w:rPrChange>
        </w:rPr>
        <w:t>án</w:t>
      </w:r>
      <w:bookmarkEnd w:id="973"/>
      <w:proofErr w:type="spellEnd"/>
    </w:p>
    <w:p w14:paraId="4EFA2D31" w14:textId="2B5DE41B" w:rsidR="00344D7B" w:rsidRPr="00A94328" w:rsidRDefault="00344D7B" w:rsidP="00A9178E">
      <w:pPr>
        <w:pStyle w:val="Heading2"/>
        <w:rPr>
          <w:rFonts w:ascii="Times New Roman" w:hAnsi="Times New Roman" w:cs="Times New Roman"/>
          <w:rPrChange w:id="981" w:author="Thai Nguyen Viet" w:date="2019-04-20T10:52:00Z">
            <w:rPr/>
          </w:rPrChange>
        </w:rPr>
      </w:pPr>
      <w:bookmarkStart w:id="982" w:name="_Toc527975131"/>
      <w:proofErr w:type="spellStart"/>
      <w:r w:rsidRPr="00A94328">
        <w:rPr>
          <w:rFonts w:ascii="Times New Roman" w:hAnsi="Times New Roman" w:cs="Times New Roman"/>
          <w:rPrChange w:id="983" w:author="Thai Nguyen Viet" w:date="2019-04-20T10:52:00Z">
            <w:rPr/>
          </w:rPrChange>
        </w:rPr>
        <w:t>Yêu</w:t>
      </w:r>
      <w:proofErr w:type="spellEnd"/>
      <w:r w:rsidRPr="00A94328">
        <w:rPr>
          <w:rFonts w:ascii="Times New Roman" w:hAnsi="Times New Roman" w:cs="Times New Roman"/>
          <w:rPrChange w:id="9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5" w:author="Thai Nguyen Viet" w:date="2019-04-20T10:52:00Z">
            <w:rPr/>
          </w:rPrChange>
        </w:rPr>
        <w:t>cầu</w:t>
      </w:r>
      <w:proofErr w:type="spellEnd"/>
      <w:r w:rsidRPr="00A94328">
        <w:rPr>
          <w:rFonts w:ascii="Times New Roman" w:hAnsi="Times New Roman" w:cs="Times New Roman"/>
          <w:rPrChange w:id="9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7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9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89" w:author="Thai Nguyen Viet" w:date="2019-04-20T10:52:00Z">
            <w:rPr/>
          </w:rPrChange>
        </w:rPr>
        <w:t>hàng</w:t>
      </w:r>
      <w:bookmarkEnd w:id="982"/>
      <w:proofErr w:type="spellEnd"/>
    </w:p>
    <w:p w14:paraId="3D5F3C44" w14:textId="4B62589F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99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991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992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99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4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99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6" w:author="Thai Nguyen Viet" w:date="2019-04-20T10:52:00Z">
            <w:rPr/>
          </w:rPrChange>
        </w:rPr>
        <w:t>chạy</w:t>
      </w:r>
      <w:proofErr w:type="spellEnd"/>
      <w:r w:rsidRPr="00A94328">
        <w:rPr>
          <w:rFonts w:ascii="Times New Roman" w:hAnsi="Times New Roman" w:cs="Times New Roman"/>
          <w:rPrChange w:id="9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998" w:author="Thai Nguyen Viet" w:date="2019-04-20T10:52:00Z">
            <w:rPr/>
          </w:rPrChange>
        </w:rPr>
        <w:t>ổn</w:t>
      </w:r>
      <w:proofErr w:type="spellEnd"/>
      <w:r w:rsidRPr="00A94328">
        <w:rPr>
          <w:rFonts w:ascii="Times New Roman" w:hAnsi="Times New Roman" w:cs="Times New Roman"/>
          <w:rPrChange w:id="9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0" w:author="Thai Nguyen Viet" w:date="2019-04-20T10:52:00Z">
            <w:rPr/>
          </w:rPrChange>
        </w:rPr>
        <w:t>định</w:t>
      </w:r>
      <w:proofErr w:type="spellEnd"/>
      <w:r w:rsidRPr="00A94328">
        <w:rPr>
          <w:rFonts w:ascii="Times New Roman" w:hAnsi="Times New Roman" w:cs="Times New Roman"/>
          <w:rPrChange w:id="1001" w:author="Thai Nguyen Viet" w:date="2019-04-20T10:52:00Z">
            <w:rPr/>
          </w:rPrChange>
        </w:rPr>
        <w:t>.</w:t>
      </w:r>
    </w:p>
    <w:p w14:paraId="109E74F4" w14:textId="62B4C123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0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03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04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6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08" w:author="Thai Nguyen Viet" w:date="2019-04-20T10:52:00Z">
            <w:rPr/>
          </w:rPrChange>
        </w:rPr>
        <w:t>đo</w:t>
      </w:r>
      <w:proofErr w:type="spellEnd"/>
      <w:r w:rsidRPr="00A94328">
        <w:rPr>
          <w:rFonts w:ascii="Times New Roman" w:hAnsi="Times New Roman" w:cs="Times New Roman"/>
          <w:rPrChange w:id="10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0" w:author="Thai Nguyen Viet" w:date="2019-04-20T10:52:00Z">
            <w:rPr/>
          </w:rPrChange>
        </w:rPr>
        <w:t>khoảng</w:t>
      </w:r>
      <w:proofErr w:type="spellEnd"/>
      <w:r w:rsidRPr="00A94328">
        <w:rPr>
          <w:rFonts w:ascii="Times New Roman" w:hAnsi="Times New Roman" w:cs="Times New Roman"/>
          <w:rPrChange w:id="10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2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01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4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10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6" w:author="Thai Nguyen Viet" w:date="2019-04-20T10:52:00Z">
            <w:rPr/>
          </w:rPrChange>
        </w:rPr>
        <w:t>bám</w:t>
      </w:r>
      <w:proofErr w:type="spellEnd"/>
      <w:r w:rsidRPr="00A94328">
        <w:rPr>
          <w:rFonts w:ascii="Times New Roman" w:hAnsi="Times New Roman" w:cs="Times New Roman"/>
          <w:rPrChange w:id="10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18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0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0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2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4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0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26" w:author="Thai Nguyen Viet" w:date="2019-04-20T10:52:00Z">
            <w:rPr/>
          </w:rPrChange>
        </w:rPr>
        <w:t>trước</w:t>
      </w:r>
      <w:proofErr w:type="spellEnd"/>
      <w:r w:rsidRPr="00A94328">
        <w:rPr>
          <w:rFonts w:ascii="Times New Roman" w:hAnsi="Times New Roman" w:cs="Times New Roman"/>
          <w:rPrChange w:id="1027" w:author="Thai Nguyen Viet" w:date="2019-04-20T10:52:00Z">
            <w:rPr/>
          </w:rPrChange>
        </w:rPr>
        <w:t xml:space="preserve">. </w:t>
      </w:r>
      <w:proofErr w:type="spellStart"/>
      <w:r w:rsidRPr="00A94328">
        <w:rPr>
          <w:rFonts w:ascii="Times New Roman" w:hAnsi="Times New Roman" w:cs="Times New Roman"/>
          <w:rPrChange w:id="102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2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0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4" w:author="Thai Nguyen Viet" w:date="2019-04-20T10:52:00Z">
            <w:rPr/>
          </w:rPrChange>
        </w:rPr>
        <w:t>trước</w:t>
      </w:r>
      <w:proofErr w:type="spellEnd"/>
      <w:r w:rsidRPr="00A94328">
        <w:rPr>
          <w:rFonts w:ascii="Times New Roman" w:hAnsi="Times New Roman" w:cs="Times New Roman"/>
          <w:rPrChange w:id="10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6" w:author="Thai Nguyen Viet" w:date="2019-04-20T10:52:00Z">
            <w:rPr/>
          </w:rPrChange>
        </w:rPr>
        <w:t>chỉ</w:t>
      </w:r>
      <w:proofErr w:type="spellEnd"/>
      <w:r w:rsidRPr="00A94328">
        <w:rPr>
          <w:rFonts w:ascii="Times New Roman" w:hAnsi="Times New Roman" w:cs="Times New Roman"/>
          <w:rPrChange w:id="10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38" w:author="Thai Nguyen Viet" w:date="2019-04-20T10:52:00Z">
            <w:rPr/>
          </w:rPrChange>
        </w:rPr>
        <w:t>cẩn</w:t>
      </w:r>
      <w:proofErr w:type="spellEnd"/>
      <w:r w:rsidRPr="00A94328">
        <w:rPr>
          <w:rFonts w:ascii="Times New Roman" w:hAnsi="Times New Roman" w:cs="Times New Roman"/>
          <w:rPrChange w:id="10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0" w:author="Thai Nguyen Viet" w:date="2019-04-20T10:52:00Z">
            <w:rPr/>
          </w:rPrChange>
        </w:rPr>
        <w:t>đi</w:t>
      </w:r>
      <w:proofErr w:type="spellEnd"/>
      <w:r w:rsidRPr="00A94328">
        <w:rPr>
          <w:rFonts w:ascii="Times New Roman" w:hAnsi="Times New Roman" w:cs="Times New Roman"/>
          <w:rPrChange w:id="10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2" w:author="Thai Nguyen Viet" w:date="2019-04-20T10:52:00Z">
            <w:rPr/>
          </w:rPrChange>
        </w:rPr>
        <w:t>theo</w:t>
      </w:r>
      <w:proofErr w:type="spellEnd"/>
      <w:r w:rsidRPr="00A94328">
        <w:rPr>
          <w:rFonts w:ascii="Times New Roman" w:hAnsi="Times New Roman" w:cs="Times New Roman"/>
          <w:rPrChange w:id="10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4" w:author="Thai Nguyen Viet" w:date="2019-04-20T10:52:00Z">
            <w:rPr/>
          </w:rPrChange>
        </w:rPr>
        <w:t>một</w:t>
      </w:r>
      <w:proofErr w:type="spellEnd"/>
      <w:r w:rsidRPr="00A94328">
        <w:rPr>
          <w:rFonts w:ascii="Times New Roman" w:hAnsi="Times New Roman" w:cs="Times New Roman"/>
          <w:rPrChange w:id="10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6" w:author="Thai Nguyen Viet" w:date="2019-04-20T10:52:00Z">
            <w:rPr/>
          </w:rPrChange>
        </w:rPr>
        <w:t>đường</w:t>
      </w:r>
      <w:proofErr w:type="spellEnd"/>
      <w:r w:rsidRPr="00A94328">
        <w:rPr>
          <w:rFonts w:ascii="Times New Roman" w:hAnsi="Times New Roman" w:cs="Times New Roman"/>
          <w:rPrChange w:id="10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48" w:author="Thai Nguyen Viet" w:date="2019-04-20T10:52:00Z">
            <w:rPr/>
          </w:rPrChange>
        </w:rPr>
        <w:t>thẳng</w:t>
      </w:r>
      <w:proofErr w:type="spellEnd"/>
      <w:r w:rsidRPr="00A94328">
        <w:rPr>
          <w:rFonts w:ascii="Times New Roman" w:hAnsi="Times New Roman" w:cs="Times New Roman"/>
          <w:rPrChange w:id="1049" w:author="Thai Nguyen Viet" w:date="2019-04-20T10:52:00Z">
            <w:rPr/>
          </w:rPrChange>
        </w:rPr>
        <w:t>.</w:t>
      </w:r>
    </w:p>
    <w:p w14:paraId="53FFA611" w14:textId="5B260432" w:rsidR="00694E42" w:rsidRPr="00A94328" w:rsidRDefault="00694E42" w:rsidP="00694E4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rPrChange w:id="1050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51" w:author="Thai Nguyen Viet" w:date="2019-04-20T10:52:00Z">
            <w:rPr/>
          </w:rPrChange>
        </w:rPr>
        <w:t xml:space="preserve">Robot </w:t>
      </w:r>
      <w:proofErr w:type="spellStart"/>
      <w:r w:rsidRPr="00A94328">
        <w:rPr>
          <w:rFonts w:ascii="Times New Roman" w:hAnsi="Times New Roman" w:cs="Times New Roman"/>
          <w:rPrChange w:id="1052" w:author="Thai Nguyen Viet" w:date="2019-04-20T10:52:00Z">
            <w:rPr/>
          </w:rPrChange>
        </w:rPr>
        <w:t>có</w:t>
      </w:r>
      <w:proofErr w:type="spellEnd"/>
      <w:r w:rsidRPr="00A94328">
        <w:rPr>
          <w:rFonts w:ascii="Times New Roman" w:hAnsi="Times New Roman" w:cs="Times New Roman"/>
          <w:rPrChange w:id="10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4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6" w:author="Thai Nguyen Viet" w:date="2019-04-20T10:52:00Z">
            <w:rPr/>
          </w:rPrChange>
        </w:rPr>
        <w:t>được</w:t>
      </w:r>
      <w:proofErr w:type="spellEnd"/>
      <w:r w:rsidRPr="00A94328">
        <w:rPr>
          <w:rFonts w:ascii="Times New Roman" w:hAnsi="Times New Roman" w:cs="Times New Roman"/>
          <w:rPrChange w:id="10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58" w:author="Thai Nguyen Viet" w:date="2019-04-20T10:52:00Z">
            <w:rPr/>
          </w:rPrChange>
        </w:rPr>
        <w:t>tạo</w:t>
      </w:r>
      <w:proofErr w:type="spellEnd"/>
      <w:r w:rsidRPr="00A94328">
        <w:rPr>
          <w:rFonts w:ascii="Times New Roman" w:hAnsi="Times New Roman" w:cs="Times New Roman"/>
          <w:rPrChange w:id="1059" w:author="Thai Nguyen Viet" w:date="2019-04-20T10:52:00Z">
            <w:rPr/>
          </w:rPrChange>
        </w:rPr>
        <w:t xml:space="preserve"> ra </w:t>
      </w:r>
      <w:proofErr w:type="spellStart"/>
      <w:r w:rsidRPr="00A94328">
        <w:rPr>
          <w:rFonts w:ascii="Times New Roman" w:hAnsi="Times New Roman" w:cs="Times New Roman"/>
          <w:rPrChange w:id="1060" w:author="Thai Nguyen Viet" w:date="2019-04-20T10:52:00Z">
            <w:rPr/>
          </w:rPrChange>
        </w:rPr>
        <w:t>như</w:t>
      </w:r>
      <w:proofErr w:type="spellEnd"/>
      <w:r w:rsidRPr="00A94328">
        <w:rPr>
          <w:rFonts w:ascii="Times New Roman" w:hAnsi="Times New Roman" w:cs="Times New Roman"/>
          <w:rPrChange w:id="10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2" w:author="Thai Nguyen Viet" w:date="2019-04-20T10:52:00Z">
            <w:rPr/>
          </w:rPrChange>
        </w:rPr>
        <w:t>máy</w:t>
      </w:r>
      <w:proofErr w:type="spellEnd"/>
      <w:r w:rsidRPr="00A94328">
        <w:rPr>
          <w:rFonts w:ascii="Times New Roman" w:hAnsi="Times New Roman" w:cs="Times New Roman"/>
          <w:rPrChange w:id="10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4" w:author="Thai Nguyen Viet" w:date="2019-04-20T10:52:00Z">
            <w:rPr/>
          </w:rPrChange>
        </w:rPr>
        <w:t>rada</w:t>
      </w:r>
      <w:proofErr w:type="spellEnd"/>
      <w:r w:rsidRPr="00A94328">
        <w:rPr>
          <w:rFonts w:ascii="Times New Roman" w:hAnsi="Times New Roman" w:cs="Times New Roman"/>
          <w:rPrChange w:id="10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6" w:author="Thai Nguyen Viet" w:date="2019-04-20T10:52:00Z">
            <w:rPr/>
          </w:rPrChange>
        </w:rPr>
        <w:t>dò</w:t>
      </w:r>
      <w:proofErr w:type="spellEnd"/>
      <w:r w:rsidRPr="00A94328">
        <w:rPr>
          <w:rFonts w:ascii="Times New Roman" w:hAnsi="Times New Roman" w:cs="Times New Roman"/>
          <w:rPrChange w:id="10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6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0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071" w:author="Thai Nguyen Viet" w:date="2019-04-20T10:52:00Z">
            <w:rPr/>
          </w:rPrChange>
        </w:rPr>
        <w:t>.</w:t>
      </w:r>
    </w:p>
    <w:p w14:paraId="0D2D6649" w14:textId="09141E27" w:rsidR="00947316" w:rsidRPr="00A94328" w:rsidRDefault="00947316" w:rsidP="00A9178E">
      <w:pPr>
        <w:pStyle w:val="Heading2"/>
        <w:rPr>
          <w:rFonts w:ascii="Times New Roman" w:hAnsi="Times New Roman" w:cs="Times New Roman"/>
          <w:rPrChange w:id="1072" w:author="Thai Nguyen Viet" w:date="2019-04-20T10:52:00Z">
            <w:rPr/>
          </w:rPrChange>
        </w:rPr>
      </w:pPr>
      <w:bookmarkStart w:id="1073" w:name="_Toc527975132"/>
      <w:proofErr w:type="spellStart"/>
      <w:r w:rsidRPr="00A94328">
        <w:rPr>
          <w:rFonts w:ascii="Times New Roman" w:hAnsi="Times New Roman" w:cs="Times New Roman"/>
          <w:rPrChange w:id="1074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0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76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077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78" w:author="Thai Nguyen Viet" w:date="2019-04-20T10:52:00Z">
            <w:rPr/>
          </w:rPrChange>
        </w:rPr>
        <w:t>hoạt</w:t>
      </w:r>
      <w:proofErr w:type="spellEnd"/>
      <w:r w:rsidR="005E6C88" w:rsidRPr="00A94328">
        <w:rPr>
          <w:rFonts w:ascii="Times New Roman" w:hAnsi="Times New Roman" w:cs="Times New Roman"/>
          <w:rPrChange w:id="1079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80" w:author="Thai Nguyen Viet" w:date="2019-04-20T10:52:00Z">
            <w:rPr/>
          </w:rPrChange>
        </w:rPr>
        <w:t>động</w:t>
      </w:r>
      <w:proofErr w:type="spellEnd"/>
      <w:r w:rsidRPr="00A94328">
        <w:rPr>
          <w:rFonts w:ascii="Times New Roman" w:hAnsi="Times New Roman" w:cs="Times New Roman"/>
          <w:rPrChange w:id="10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2" w:author="Thai Nguyen Viet" w:date="2019-04-20T10:52:00Z">
            <w:rPr/>
          </w:rPrChange>
        </w:rPr>
        <w:t>hiện</w:t>
      </w:r>
      <w:proofErr w:type="spellEnd"/>
      <w:r w:rsidRPr="00A94328">
        <w:rPr>
          <w:rFonts w:ascii="Times New Roman" w:hAnsi="Times New Roman" w:cs="Times New Roman"/>
          <w:rPrChange w:id="10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84" w:author="Thai Nguyen Viet" w:date="2019-04-20T10:52:00Z">
            <w:rPr/>
          </w:rPrChange>
        </w:rPr>
        <w:t>thời</w:t>
      </w:r>
      <w:proofErr w:type="spellEnd"/>
      <w:r w:rsidR="005E6C88" w:rsidRPr="00A94328">
        <w:rPr>
          <w:rFonts w:ascii="Times New Roman" w:hAnsi="Times New Roman" w:cs="Times New Roman"/>
          <w:rPrChange w:id="1085" w:author="Thai Nguyen Viet" w:date="2019-04-20T10:52:00Z">
            <w:rPr/>
          </w:rPrChange>
        </w:rPr>
        <w:t xml:space="preserve"> – </w:t>
      </w:r>
      <w:proofErr w:type="spellStart"/>
      <w:r w:rsidR="005E6C88" w:rsidRPr="00A94328">
        <w:rPr>
          <w:rFonts w:ascii="Times New Roman" w:hAnsi="Times New Roman" w:cs="Times New Roman"/>
          <w:rPrChange w:id="1086" w:author="Thai Nguyen Viet" w:date="2019-04-20T10:52:00Z">
            <w:rPr/>
          </w:rPrChange>
        </w:rPr>
        <w:t>nghiệp</w:t>
      </w:r>
      <w:proofErr w:type="spellEnd"/>
      <w:r w:rsidR="005E6C88" w:rsidRPr="00A94328">
        <w:rPr>
          <w:rFonts w:ascii="Times New Roman" w:hAnsi="Times New Roman" w:cs="Times New Roman"/>
          <w:rPrChange w:id="1087" w:author="Thai Nguyen Viet" w:date="2019-04-20T10:52:00Z">
            <w:rPr/>
          </w:rPrChange>
        </w:rPr>
        <w:t xml:space="preserve"> </w:t>
      </w:r>
      <w:proofErr w:type="spellStart"/>
      <w:r w:rsidR="005E6C88" w:rsidRPr="00A94328">
        <w:rPr>
          <w:rFonts w:ascii="Times New Roman" w:hAnsi="Times New Roman" w:cs="Times New Roman"/>
          <w:rPrChange w:id="1088" w:author="Thai Nguyen Viet" w:date="2019-04-20T10:52:00Z">
            <w:rPr/>
          </w:rPrChange>
        </w:rPr>
        <w:t>vụ</w:t>
      </w:r>
      <w:bookmarkEnd w:id="1073"/>
      <w:proofErr w:type="spellEnd"/>
    </w:p>
    <w:p w14:paraId="465EF881" w14:textId="77777777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089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090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09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2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093" w:author="Thai Nguyen Viet" w:date="2019-04-20T10:52:00Z">
            <w:rPr/>
          </w:rPrChange>
        </w:rPr>
        <w:t xml:space="preserve"> Agile. </w:t>
      </w:r>
    </w:p>
    <w:p w14:paraId="7C72BFB0" w14:textId="247C65A2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09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095" w:author="Thai Nguyen Viet" w:date="2019-04-20T10:52:00Z">
            <w:rPr/>
          </w:rPrChange>
        </w:rPr>
        <w:t xml:space="preserve">Chia </w:t>
      </w:r>
      <w:proofErr w:type="spellStart"/>
      <w:r w:rsidRPr="00A94328">
        <w:rPr>
          <w:rFonts w:ascii="Times New Roman" w:hAnsi="Times New Roman" w:cs="Times New Roman"/>
          <w:rPrChange w:id="1096" w:author="Thai Nguyen Viet" w:date="2019-04-20T10:52:00Z">
            <w:rPr/>
          </w:rPrChange>
        </w:rPr>
        <w:t>nhỏ</w:t>
      </w:r>
      <w:proofErr w:type="spellEnd"/>
      <w:r w:rsidRPr="00A94328">
        <w:rPr>
          <w:rFonts w:ascii="Times New Roman" w:hAnsi="Times New Roman" w:cs="Times New Roman"/>
          <w:rPrChange w:id="109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098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09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0" w:author="Thai Nguyen Viet" w:date="2019-04-20T10:52:00Z">
            <w:rPr/>
          </w:rPrChange>
        </w:rPr>
        <w:t>mềm</w:t>
      </w:r>
      <w:proofErr w:type="spellEnd"/>
      <w:r w:rsidRPr="00A94328">
        <w:rPr>
          <w:rFonts w:ascii="Times New Roman" w:hAnsi="Times New Roman" w:cs="Times New Roman"/>
          <w:rPrChange w:id="110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2" w:author="Thai Nguyen Viet" w:date="2019-04-20T10:52:00Z">
            <w:rPr/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11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4" w:author="Thai Nguyen Viet" w:date="2019-04-20T10:52:00Z">
            <w:rPr/>
          </w:rPrChange>
        </w:rPr>
        <w:t>những</w:t>
      </w:r>
      <w:proofErr w:type="spellEnd"/>
      <w:r w:rsidRPr="00A94328">
        <w:rPr>
          <w:rFonts w:ascii="Times New Roman" w:hAnsi="Times New Roman" w:cs="Times New Roman"/>
          <w:rPrChange w:id="11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6" w:author="Thai Nguyen Viet" w:date="2019-04-20T10:52:00Z">
            <w:rPr/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11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08" w:author="Thai Nguyen Viet" w:date="2019-04-20T10:52:00Z">
            <w:rPr/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11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0" w:author="Thai Nguyen Viet" w:date="2019-04-20T10:52:00Z">
            <w:rPr/>
          </w:rPrChange>
        </w:rPr>
        <w:t>nhỏ</w:t>
      </w:r>
      <w:proofErr w:type="spellEnd"/>
      <w:r w:rsidRPr="00A94328">
        <w:rPr>
          <w:rFonts w:ascii="Times New Roman" w:hAnsi="Times New Roman" w:cs="Times New Roman"/>
          <w:rPrChange w:id="1111" w:author="Thai Nguyen Viet" w:date="2019-04-20T10:52:00Z">
            <w:rPr/>
          </w:rPrChange>
        </w:rPr>
        <w:t>:</w:t>
      </w:r>
    </w:p>
    <w:p w14:paraId="5208539C" w14:textId="103E359A" w:rsidR="00454824" w:rsidRPr="00A94328" w:rsidRDefault="00454824" w:rsidP="0045482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rPrChange w:id="1112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113" w:author="Thai Nguyen Viet" w:date="2019-04-20T10:52:00Z">
            <w:rPr/>
          </w:rPrChange>
        </w:rPr>
        <w:t>Sử</w:t>
      </w:r>
      <w:proofErr w:type="spellEnd"/>
      <w:r w:rsidRPr="00A94328">
        <w:rPr>
          <w:rFonts w:ascii="Times New Roman" w:hAnsi="Times New Roman" w:cs="Times New Roman"/>
          <w:rPrChange w:id="11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5" w:author="Thai Nguyen Viet" w:date="2019-04-20T10:52:00Z">
            <w:rPr/>
          </w:rPrChange>
        </w:rPr>
        <w:t>dụng</w:t>
      </w:r>
      <w:proofErr w:type="spellEnd"/>
      <w:r w:rsidRPr="00A94328">
        <w:rPr>
          <w:rFonts w:ascii="Times New Roman" w:hAnsi="Times New Roman" w:cs="Times New Roman"/>
          <w:rPrChange w:id="111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7" w:author="Thai Nguyen Viet" w:date="2019-04-20T10:52:00Z">
            <w:rPr/>
          </w:rPrChange>
        </w:rPr>
        <w:t>cảm</w:t>
      </w:r>
      <w:proofErr w:type="spellEnd"/>
      <w:r w:rsidRPr="00A94328">
        <w:rPr>
          <w:rFonts w:ascii="Times New Roman" w:hAnsi="Times New Roman" w:cs="Times New Roman"/>
          <w:rPrChange w:id="11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19" w:author="Thai Nguyen Viet" w:date="2019-04-20T10:52:00Z">
            <w:rPr/>
          </w:rPrChange>
        </w:rPr>
        <w:t>biến</w:t>
      </w:r>
      <w:proofErr w:type="spellEnd"/>
      <w:r w:rsidRPr="00A94328">
        <w:rPr>
          <w:rFonts w:ascii="Times New Roman" w:hAnsi="Times New Roman" w:cs="Times New Roman"/>
          <w:rPrChange w:id="112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1" w:author="Thai Nguyen Viet" w:date="2019-04-20T10:52:00Z">
            <w:rPr/>
          </w:rPrChange>
        </w:rPr>
        <w:t>để</w:t>
      </w:r>
      <w:proofErr w:type="spellEnd"/>
      <w:r w:rsidRPr="00A94328">
        <w:rPr>
          <w:rFonts w:ascii="Times New Roman" w:hAnsi="Times New Roman" w:cs="Times New Roman"/>
          <w:rPrChange w:id="112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3" w:author="Thai Nguyen Viet" w:date="2019-04-20T10:52:00Z">
            <w:rPr/>
          </w:rPrChange>
        </w:rPr>
        <w:t>đo</w:t>
      </w:r>
      <w:proofErr w:type="spellEnd"/>
      <w:r w:rsidRPr="00A94328">
        <w:rPr>
          <w:rFonts w:ascii="Times New Roman" w:hAnsi="Times New Roman" w:cs="Times New Roman"/>
          <w:rPrChange w:id="112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5" w:author="Thai Nguyen Viet" w:date="2019-04-20T10:52:00Z">
            <w:rPr/>
          </w:rPrChange>
        </w:rPr>
        <w:t>khoảng</w:t>
      </w:r>
      <w:proofErr w:type="spellEnd"/>
      <w:r w:rsidRPr="00A94328">
        <w:rPr>
          <w:rFonts w:ascii="Times New Roman" w:hAnsi="Times New Roman" w:cs="Times New Roman"/>
          <w:rPrChange w:id="112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7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12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29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130" w:author="Thai Nguyen Viet" w:date="2019-04-20T10:52:00Z">
            <w:rPr/>
          </w:rPrChange>
        </w:rPr>
        <w:t xml:space="preserve"> </w:t>
      </w:r>
      <w:proofErr w:type="spellStart"/>
      <w:proofErr w:type="gramStart"/>
      <w:r w:rsidRPr="00A94328">
        <w:rPr>
          <w:rFonts w:ascii="Times New Roman" w:hAnsi="Times New Roman" w:cs="Times New Roman"/>
          <w:rPrChange w:id="1131" w:author="Thai Nguyen Viet" w:date="2019-04-20T10:52:00Z">
            <w:rPr/>
          </w:rPrChange>
        </w:rPr>
        <w:t>thể</w:t>
      </w:r>
      <w:proofErr w:type="spellEnd"/>
      <w:r w:rsidR="00EE6EF4" w:rsidRPr="00A94328">
        <w:rPr>
          <w:rFonts w:ascii="Times New Roman" w:hAnsi="Times New Roman" w:cs="Times New Roman"/>
          <w:rPrChange w:id="1132" w:author="Thai Nguyen Viet" w:date="2019-04-20T10:52:00Z">
            <w:rPr/>
          </w:rPrChange>
        </w:rPr>
        <w:t xml:space="preserve">,  </w:t>
      </w:r>
      <w:proofErr w:type="spellStart"/>
      <w:r w:rsidR="00EE6EF4" w:rsidRPr="00A94328">
        <w:rPr>
          <w:rFonts w:ascii="Times New Roman" w:hAnsi="Times New Roman" w:cs="Times New Roman"/>
          <w:rPrChange w:id="1133" w:author="Thai Nguyen Viet" w:date="2019-04-20T10:52:00Z">
            <w:rPr/>
          </w:rPrChange>
        </w:rPr>
        <w:t>tạo</w:t>
      </w:r>
      <w:proofErr w:type="spellEnd"/>
      <w:proofErr w:type="gramEnd"/>
      <w:r w:rsidR="00EE6EF4" w:rsidRPr="00A94328">
        <w:rPr>
          <w:rFonts w:ascii="Times New Roman" w:hAnsi="Times New Roman" w:cs="Times New Roman"/>
          <w:rPrChange w:id="1134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5" w:author="Thai Nguyen Viet" w:date="2019-04-20T10:52:00Z">
            <w:rPr/>
          </w:rPrChange>
        </w:rPr>
        <w:t>rada</w:t>
      </w:r>
      <w:proofErr w:type="spellEnd"/>
      <w:r w:rsidR="00EE6EF4" w:rsidRPr="00A94328">
        <w:rPr>
          <w:rFonts w:ascii="Times New Roman" w:hAnsi="Times New Roman" w:cs="Times New Roman"/>
          <w:rPrChange w:id="1136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7" w:author="Thai Nguyen Viet" w:date="2019-04-20T10:52:00Z">
            <w:rPr/>
          </w:rPrChange>
        </w:rPr>
        <w:t>dò</w:t>
      </w:r>
      <w:proofErr w:type="spellEnd"/>
      <w:r w:rsidR="00EE6EF4" w:rsidRPr="00A94328">
        <w:rPr>
          <w:rFonts w:ascii="Times New Roman" w:hAnsi="Times New Roman" w:cs="Times New Roman"/>
          <w:rPrChange w:id="1138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39" w:author="Thai Nguyen Viet" w:date="2019-04-20T10:52:00Z">
            <w:rPr/>
          </w:rPrChange>
        </w:rPr>
        <w:t>tìm</w:t>
      </w:r>
      <w:proofErr w:type="spellEnd"/>
      <w:r w:rsidR="00EE6EF4" w:rsidRPr="00A94328">
        <w:rPr>
          <w:rFonts w:ascii="Times New Roman" w:hAnsi="Times New Roman" w:cs="Times New Roman"/>
          <w:rPrChange w:id="1140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41" w:author="Thai Nguyen Viet" w:date="2019-04-20T10:52:00Z">
            <w:rPr/>
          </w:rPrChange>
        </w:rPr>
        <w:t>vật</w:t>
      </w:r>
      <w:proofErr w:type="spellEnd"/>
      <w:r w:rsidR="00EE6EF4" w:rsidRPr="00A94328">
        <w:rPr>
          <w:rFonts w:ascii="Times New Roman" w:hAnsi="Times New Roman" w:cs="Times New Roman"/>
          <w:rPrChange w:id="1142" w:author="Thai Nguyen Viet" w:date="2019-04-20T10:52:00Z">
            <w:rPr/>
          </w:rPrChange>
        </w:rPr>
        <w:t xml:space="preserve"> </w:t>
      </w:r>
      <w:proofErr w:type="spellStart"/>
      <w:r w:rsidR="00EE6EF4" w:rsidRPr="00A94328">
        <w:rPr>
          <w:rFonts w:ascii="Times New Roman" w:hAnsi="Times New Roman" w:cs="Times New Roman"/>
          <w:rPrChange w:id="1143" w:author="Thai Nguyen Viet" w:date="2019-04-20T10:52:00Z">
            <w:rPr/>
          </w:rPrChange>
        </w:rPr>
        <w:t>thể</w:t>
      </w:r>
      <w:proofErr w:type="spellEnd"/>
    </w:p>
    <w:p w14:paraId="5353C926" w14:textId="67BB1C6B" w:rsidR="00454824" w:rsidRPr="00A94328" w:rsidRDefault="00EE6EF4" w:rsidP="00EE6EF4">
      <w:pPr>
        <w:pStyle w:val="ListParagraph"/>
        <w:numPr>
          <w:ilvl w:val="1"/>
          <w:numId w:val="35"/>
        </w:numPr>
        <w:rPr>
          <w:rFonts w:ascii="Times New Roman" w:hAnsi="Times New Roman" w:cs="Times New Roman"/>
          <w:rPrChange w:id="114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145" w:author="Thai Nguyen Viet" w:date="2019-04-20T10:52:00Z">
            <w:rPr/>
          </w:rPrChange>
        </w:rPr>
        <w:t xml:space="preserve">Theo </w:t>
      </w:r>
      <w:proofErr w:type="spellStart"/>
      <w:r w:rsidRPr="00A94328">
        <w:rPr>
          <w:rFonts w:ascii="Times New Roman" w:hAnsi="Times New Roman" w:cs="Times New Roman"/>
          <w:rPrChange w:id="1146" w:author="Thai Nguyen Viet" w:date="2019-04-20T10:52:00Z">
            <w:rPr/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11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48" w:author="Thai Nguyen Viet" w:date="2019-04-20T10:52:00Z">
            <w:rPr/>
          </w:rPrChange>
        </w:rPr>
        <w:t>vật</w:t>
      </w:r>
      <w:proofErr w:type="spellEnd"/>
      <w:r w:rsidRPr="00A94328">
        <w:rPr>
          <w:rFonts w:ascii="Times New Roman" w:hAnsi="Times New Roman" w:cs="Times New Roman"/>
          <w:rPrChange w:id="11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0" w:author="Thai Nguyen Viet" w:date="2019-04-20T10:52:00Z">
            <w:rPr/>
          </w:rPrChange>
        </w:rPr>
        <w:t>thể</w:t>
      </w:r>
      <w:proofErr w:type="spellEnd"/>
      <w:r w:rsidRPr="00A94328">
        <w:rPr>
          <w:rFonts w:ascii="Times New Roman" w:hAnsi="Times New Roman" w:cs="Times New Roman"/>
          <w:rPrChange w:id="11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2" w:author="Thai Nguyen Viet" w:date="2019-04-20T10:52:00Z">
            <w:rPr/>
          </w:rPrChange>
        </w:rPr>
        <w:t>đứng</w:t>
      </w:r>
      <w:proofErr w:type="spellEnd"/>
      <w:r w:rsidRPr="00A94328">
        <w:rPr>
          <w:rFonts w:ascii="Times New Roman" w:hAnsi="Times New Roman" w:cs="Times New Roman"/>
          <w:rPrChange w:id="11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4" w:author="Thai Nguyen Viet" w:date="2019-04-20T10:52:00Z">
            <w:rPr/>
          </w:rPrChange>
        </w:rPr>
        <w:t>trước</w:t>
      </w:r>
      <w:proofErr w:type="spellEnd"/>
    </w:p>
    <w:p w14:paraId="7188314F" w14:textId="6CABACFC" w:rsidR="00947316" w:rsidRPr="00A94328" w:rsidRDefault="00947316" w:rsidP="00A9178E">
      <w:pPr>
        <w:pStyle w:val="Heading2"/>
        <w:rPr>
          <w:rFonts w:ascii="Times New Roman" w:hAnsi="Times New Roman" w:cs="Times New Roman"/>
          <w:rPrChange w:id="1155" w:author="Thai Nguyen Viet" w:date="2019-04-20T10:52:00Z">
            <w:rPr/>
          </w:rPrChange>
        </w:rPr>
      </w:pPr>
      <w:bookmarkStart w:id="1156" w:name="_Toc527975133"/>
      <w:proofErr w:type="spellStart"/>
      <w:r w:rsidRPr="00A94328">
        <w:rPr>
          <w:rFonts w:ascii="Times New Roman" w:hAnsi="Times New Roman" w:cs="Times New Roman"/>
          <w:rPrChange w:id="1157" w:author="Thai Nguyen Viet" w:date="2019-04-20T10:52:00Z">
            <w:rPr/>
          </w:rPrChange>
        </w:rPr>
        <w:lastRenderedPageBreak/>
        <w:t>Mô</w:t>
      </w:r>
      <w:proofErr w:type="spellEnd"/>
      <w:r w:rsidRPr="00A94328">
        <w:rPr>
          <w:rFonts w:ascii="Times New Roman" w:hAnsi="Times New Roman" w:cs="Times New Roman"/>
          <w:rPrChange w:id="115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59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6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1" w:author="Thai Nguyen Viet" w:date="2019-04-20T10:52:00Z">
            <w:rPr/>
          </w:rPrChange>
        </w:rPr>
        <w:t>hoạt</w:t>
      </w:r>
      <w:proofErr w:type="spellEnd"/>
      <w:r w:rsidRPr="00A94328">
        <w:rPr>
          <w:rFonts w:ascii="Times New Roman" w:hAnsi="Times New Roman" w:cs="Times New Roman"/>
          <w:rPrChange w:id="11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3" w:author="Thai Nguyen Viet" w:date="2019-04-20T10:52:00Z">
            <w:rPr/>
          </w:rPrChange>
        </w:rPr>
        <w:t>động</w:t>
      </w:r>
      <w:proofErr w:type="spellEnd"/>
      <w:r w:rsidRPr="00A94328">
        <w:rPr>
          <w:rFonts w:ascii="Times New Roman" w:hAnsi="Times New Roman" w:cs="Times New Roman"/>
          <w:rPrChange w:id="11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5" w:author="Thai Nguyen Viet" w:date="2019-04-20T10:52:00Z">
            <w:rPr/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11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7" w:author="Thai Nguyen Viet" w:date="2019-04-20T10:52:00Z">
            <w:rPr/>
          </w:rPrChange>
        </w:rPr>
        <w:t>kiến</w:t>
      </w:r>
      <w:proofErr w:type="spellEnd"/>
      <w:r w:rsidRPr="00A94328">
        <w:rPr>
          <w:rFonts w:ascii="Times New Roman" w:hAnsi="Times New Roman" w:cs="Times New Roman"/>
          <w:rPrChange w:id="11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69" w:author="Thai Nguyen Viet" w:date="2019-04-20T10:52:00Z">
            <w:rPr/>
          </w:rPrChange>
        </w:rPr>
        <w:t>sau</w:t>
      </w:r>
      <w:proofErr w:type="spellEnd"/>
      <w:r w:rsidRPr="00A94328">
        <w:rPr>
          <w:rFonts w:ascii="Times New Roman" w:hAnsi="Times New Roman" w:cs="Times New Roman"/>
          <w:rPrChange w:id="117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1" w:author="Thai Nguyen Viet" w:date="2019-04-20T10:52:00Z">
            <w:rPr/>
          </w:rPrChange>
        </w:rPr>
        <w:t>khi</w:t>
      </w:r>
      <w:proofErr w:type="spellEnd"/>
      <w:r w:rsidRPr="00A94328">
        <w:rPr>
          <w:rFonts w:ascii="Times New Roman" w:hAnsi="Times New Roman" w:cs="Times New Roman"/>
          <w:rPrChange w:id="117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3" w:author="Thai Nguyen Viet" w:date="2019-04-20T10:52:00Z">
            <w:rPr/>
          </w:rPrChange>
        </w:rPr>
        <w:t>áp</w:t>
      </w:r>
      <w:proofErr w:type="spellEnd"/>
      <w:r w:rsidRPr="00A94328">
        <w:rPr>
          <w:rFonts w:ascii="Times New Roman" w:hAnsi="Times New Roman" w:cs="Times New Roman"/>
          <w:rPrChange w:id="117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5" w:author="Thai Nguyen Viet" w:date="2019-04-20T10:52:00Z">
            <w:rPr/>
          </w:rPrChange>
        </w:rPr>
        <w:t>dụng</w:t>
      </w:r>
      <w:proofErr w:type="spellEnd"/>
      <w:r w:rsidRPr="00A94328">
        <w:rPr>
          <w:rFonts w:ascii="Times New Roman" w:hAnsi="Times New Roman" w:cs="Times New Roman"/>
          <w:rPrChange w:id="117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7" w:author="Thai Nguyen Viet" w:date="2019-04-20T10:52:00Z">
            <w:rPr/>
          </w:rPrChange>
        </w:rPr>
        <w:t>sản</w:t>
      </w:r>
      <w:proofErr w:type="spellEnd"/>
      <w:r w:rsidRPr="00A94328">
        <w:rPr>
          <w:rFonts w:ascii="Times New Roman" w:hAnsi="Times New Roman" w:cs="Times New Roman"/>
          <w:rPrChange w:id="117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79" w:author="Thai Nguyen Viet" w:date="2019-04-20T10:52:00Z">
            <w:rPr/>
          </w:rPrChange>
        </w:rPr>
        <w:t>phẩm</w:t>
      </w:r>
      <w:proofErr w:type="spellEnd"/>
      <w:r w:rsidRPr="00A94328">
        <w:rPr>
          <w:rFonts w:ascii="Times New Roman" w:hAnsi="Times New Roman" w:cs="Times New Roman"/>
          <w:rPrChange w:id="118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1" w:author="Thai Nguyen Viet" w:date="2019-04-20T10:52:00Z">
            <w:rPr/>
          </w:rPrChange>
        </w:rPr>
        <w:t>mới</w:t>
      </w:r>
      <w:bookmarkEnd w:id="1156"/>
      <w:proofErr w:type="spellEnd"/>
    </w:p>
    <w:p w14:paraId="16CC08F0" w14:textId="5095A4B2" w:rsidR="00454824" w:rsidRPr="00A94328" w:rsidRDefault="00454824" w:rsidP="00454824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rPrChange w:id="1182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183" w:author="Thai Nguyen Viet" w:date="2019-04-20T10:52:00Z">
            <w:rPr/>
          </w:rPrChange>
        </w:rPr>
        <w:t>Mô</w:t>
      </w:r>
      <w:proofErr w:type="spellEnd"/>
      <w:r w:rsidRPr="00A94328">
        <w:rPr>
          <w:rFonts w:ascii="Times New Roman" w:hAnsi="Times New Roman" w:cs="Times New Roman"/>
          <w:rPrChange w:id="11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85" w:author="Thai Nguyen Viet" w:date="2019-04-20T10:52:00Z">
            <w:rPr/>
          </w:rPrChange>
        </w:rPr>
        <w:t>hình</w:t>
      </w:r>
      <w:proofErr w:type="spellEnd"/>
      <w:r w:rsidRPr="00A94328">
        <w:rPr>
          <w:rFonts w:ascii="Times New Roman" w:hAnsi="Times New Roman" w:cs="Times New Roman"/>
          <w:rPrChange w:id="1186" w:author="Thai Nguyen Viet" w:date="2019-04-20T10:52:00Z">
            <w:rPr/>
          </w:rPrChange>
        </w:rPr>
        <w:t xml:space="preserve"> Agile</w:t>
      </w:r>
    </w:p>
    <w:p w14:paraId="1118375C" w14:textId="6E011199" w:rsidR="00F3362F" w:rsidRPr="00A94328" w:rsidRDefault="00F3362F" w:rsidP="00A9178E">
      <w:pPr>
        <w:pStyle w:val="Heading2"/>
        <w:rPr>
          <w:rFonts w:ascii="Times New Roman" w:hAnsi="Times New Roman" w:cs="Times New Roman"/>
          <w:rPrChange w:id="1187" w:author="Thai Nguyen Viet" w:date="2019-04-20T10:52:00Z">
            <w:rPr/>
          </w:rPrChange>
        </w:rPr>
      </w:pPr>
      <w:bookmarkStart w:id="1188" w:name="_Toc527975134"/>
      <w:proofErr w:type="spellStart"/>
      <w:r w:rsidRPr="00A94328">
        <w:rPr>
          <w:rFonts w:ascii="Times New Roman" w:hAnsi="Times New Roman" w:cs="Times New Roman"/>
          <w:rPrChange w:id="1189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119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1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119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3" w:author="Thai Nguyen Viet" w:date="2019-04-20T10:52:00Z">
            <w:rPr/>
          </w:rPrChange>
        </w:rPr>
        <w:t>ưu</w:t>
      </w:r>
      <w:proofErr w:type="spellEnd"/>
      <w:r w:rsidRPr="00A94328">
        <w:rPr>
          <w:rFonts w:ascii="Times New Roman" w:hAnsi="Times New Roman" w:cs="Times New Roman"/>
          <w:rPrChange w:id="119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5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196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197" w:author="Thai Nguyen Viet" w:date="2019-04-20T10:52:00Z">
            <w:rPr/>
          </w:rPrChange>
        </w:rPr>
        <w:t>nhược</w:t>
      </w:r>
      <w:proofErr w:type="spellEnd"/>
      <w:r w:rsidRPr="00A94328">
        <w:rPr>
          <w:rFonts w:ascii="Times New Roman" w:hAnsi="Times New Roman" w:cs="Times New Roman"/>
          <w:rPrChange w:id="119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199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00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201" w:author="Thai Nguyen Viet" w:date="2019-04-20T10:52:00Z">
            <w:rPr/>
          </w:rPrChange>
        </w:rPr>
        <w:t>lợi</w:t>
      </w:r>
      <w:proofErr w:type="spellEnd"/>
      <w:r w:rsidRPr="00A94328">
        <w:rPr>
          <w:rFonts w:ascii="Times New Roman" w:hAnsi="Times New Roman" w:cs="Times New Roman"/>
          <w:rPrChange w:id="120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3" w:author="Thai Nguyen Viet" w:date="2019-04-20T10:52:00Z">
            <w:rPr/>
          </w:rPrChange>
        </w:rPr>
        <w:t>ích</w:t>
      </w:r>
      <w:proofErr w:type="spellEnd"/>
      <w:r w:rsidRPr="00A94328">
        <w:rPr>
          <w:rFonts w:ascii="Times New Roman" w:hAnsi="Times New Roman" w:cs="Times New Roman"/>
          <w:rPrChange w:id="12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5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0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07" w:author="Thai Nguyen Viet" w:date="2019-04-20T10:52:00Z">
            <w:rPr/>
          </w:rPrChange>
        </w:rPr>
        <w:t>hàng</w:t>
      </w:r>
      <w:bookmarkEnd w:id="1188"/>
      <w:proofErr w:type="spellEnd"/>
    </w:p>
    <w:p w14:paraId="7DC8A57B" w14:textId="4FCA0086" w:rsidR="00C461DA" w:rsidRPr="00A94328" w:rsidRDefault="00C461DA" w:rsidP="00C461DA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rPrChange w:id="1208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09" w:author="Thai Nguyen Viet" w:date="2019-04-20T10:52:00Z">
            <w:rPr/>
          </w:rPrChange>
        </w:rPr>
        <w:t>Ưu</w:t>
      </w:r>
      <w:proofErr w:type="spellEnd"/>
      <w:r w:rsidRPr="00A94328">
        <w:rPr>
          <w:rFonts w:ascii="Times New Roman" w:hAnsi="Times New Roman" w:cs="Times New Roman"/>
          <w:rPrChange w:id="121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1" w:author="Thai Nguyen Viet" w:date="2019-04-20T10:52:00Z">
            <w:rPr/>
          </w:rPrChange>
        </w:rPr>
        <w:t>điểm</w:t>
      </w:r>
      <w:proofErr w:type="spellEnd"/>
      <w:r w:rsidRPr="00A94328">
        <w:rPr>
          <w:rFonts w:ascii="Times New Roman" w:hAnsi="Times New Roman" w:cs="Times New Roman"/>
          <w:rPrChange w:id="1212" w:author="Thai Nguyen Viet" w:date="2019-04-20T10:52:00Z">
            <w:rPr/>
          </w:rPrChange>
        </w:rPr>
        <w:t>:</w:t>
      </w:r>
    </w:p>
    <w:p w14:paraId="73C4BE5A" w14:textId="0A634382" w:rsidR="00454824" w:rsidRPr="00A94328" w:rsidRDefault="00454824" w:rsidP="00454824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rPrChange w:id="1213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14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6" w:author="Thai Nguyen Viet" w:date="2019-04-20T10:52:00Z">
            <w:rPr/>
          </w:rPrChange>
        </w:rPr>
        <w:t>hàng</w:t>
      </w:r>
      <w:proofErr w:type="spellEnd"/>
      <w:r w:rsidRPr="00A94328">
        <w:rPr>
          <w:rFonts w:ascii="Times New Roman" w:hAnsi="Times New Roman" w:cs="Times New Roman"/>
          <w:rPrChange w:id="121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18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121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0" w:author="Thai Nguyen Viet" w:date="2019-04-20T10:52:00Z">
            <w:rPr/>
          </w:rPrChange>
        </w:rPr>
        <w:t>tục</w:t>
      </w:r>
      <w:proofErr w:type="spellEnd"/>
      <w:r w:rsidRPr="00A94328">
        <w:rPr>
          <w:rFonts w:ascii="Times New Roman" w:hAnsi="Times New Roman" w:cs="Times New Roman"/>
          <w:rPrChange w:id="122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2" w:author="Thai Nguyen Viet" w:date="2019-04-20T10:52:00Z">
            <w:rPr/>
          </w:rPrChange>
        </w:rPr>
        <w:t>tiếp</w:t>
      </w:r>
      <w:proofErr w:type="spellEnd"/>
      <w:r w:rsidRPr="00A94328">
        <w:rPr>
          <w:rFonts w:ascii="Times New Roman" w:hAnsi="Times New Roman" w:cs="Times New Roman"/>
          <w:rPrChange w:id="122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4" w:author="Thai Nguyen Viet" w:date="2019-04-20T10:52:00Z">
            <w:rPr/>
          </w:rPrChange>
        </w:rPr>
        <w:t>cận</w:t>
      </w:r>
      <w:proofErr w:type="spellEnd"/>
      <w:r w:rsidRPr="00A94328">
        <w:rPr>
          <w:rFonts w:ascii="Times New Roman" w:hAnsi="Times New Roman" w:cs="Times New Roman"/>
          <w:rPrChange w:id="122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6" w:author="Thai Nguyen Viet" w:date="2019-04-20T10:52:00Z">
            <w:rPr/>
          </w:rPrChange>
        </w:rPr>
        <w:t>phản</w:t>
      </w:r>
      <w:proofErr w:type="spellEnd"/>
      <w:r w:rsidRPr="00A94328">
        <w:rPr>
          <w:rFonts w:ascii="Times New Roman" w:hAnsi="Times New Roman" w:cs="Times New Roman"/>
          <w:rPrChange w:id="122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28" w:author="Thai Nguyen Viet" w:date="2019-04-20T10:52:00Z">
            <w:rPr/>
          </w:rPrChange>
        </w:rPr>
        <w:t>hồi</w:t>
      </w:r>
      <w:proofErr w:type="spellEnd"/>
      <w:r w:rsidRPr="00A94328">
        <w:rPr>
          <w:rFonts w:ascii="Times New Roman" w:hAnsi="Times New Roman" w:cs="Times New Roman"/>
          <w:rPrChange w:id="122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0" w:author="Thai Nguyen Viet" w:date="2019-04-20T10:52:00Z">
            <w:rPr/>
          </w:rPrChange>
        </w:rPr>
        <w:t>nhanh</w:t>
      </w:r>
      <w:proofErr w:type="spellEnd"/>
      <w:r w:rsidRPr="00A94328">
        <w:rPr>
          <w:rFonts w:ascii="Times New Roman" w:hAnsi="Times New Roman" w:cs="Times New Roman"/>
          <w:rPrChange w:id="1231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1232" w:author="Thai Nguyen Viet" w:date="2019-04-20T10:52:00Z">
            <w:rPr/>
          </w:rPrChange>
        </w:rPr>
        <w:t>liên</w:t>
      </w:r>
      <w:proofErr w:type="spellEnd"/>
      <w:r w:rsidRPr="00A94328">
        <w:rPr>
          <w:rFonts w:ascii="Times New Roman" w:hAnsi="Times New Roman" w:cs="Times New Roman"/>
          <w:rPrChange w:id="12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4" w:author="Thai Nguyen Viet" w:date="2019-04-20T10:52:00Z">
            <w:rPr/>
          </w:rPrChange>
        </w:rPr>
        <w:t>tục</w:t>
      </w:r>
      <w:proofErr w:type="spellEnd"/>
      <w:r w:rsidRPr="00A94328">
        <w:rPr>
          <w:rFonts w:ascii="Times New Roman" w:hAnsi="Times New Roman" w:cs="Times New Roman"/>
          <w:rPrChange w:id="12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6" w:author="Thai Nguyen Viet" w:date="2019-04-20T10:52:00Z">
            <w:rPr/>
          </w:rPrChange>
        </w:rPr>
        <w:t>để</w:t>
      </w:r>
      <w:proofErr w:type="spellEnd"/>
      <w:r w:rsidRPr="00A94328">
        <w:rPr>
          <w:rFonts w:ascii="Times New Roman" w:hAnsi="Times New Roman" w:cs="Times New Roman"/>
          <w:rPrChange w:id="12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38" w:author="Thai Nguyen Viet" w:date="2019-04-20T10:52:00Z">
            <w:rPr/>
          </w:rPrChange>
        </w:rPr>
        <w:t>tham</w:t>
      </w:r>
      <w:proofErr w:type="spellEnd"/>
      <w:r w:rsidRPr="00A94328">
        <w:rPr>
          <w:rFonts w:ascii="Times New Roman" w:hAnsi="Times New Roman" w:cs="Times New Roman"/>
          <w:rPrChange w:id="12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0" w:author="Thai Nguyen Viet" w:date="2019-04-20T10:52:00Z">
            <w:rPr/>
          </w:rPrChange>
        </w:rPr>
        <w:t>gia</w:t>
      </w:r>
      <w:proofErr w:type="spellEnd"/>
      <w:r w:rsidRPr="00A94328">
        <w:rPr>
          <w:rFonts w:ascii="Times New Roman" w:hAnsi="Times New Roman" w:cs="Times New Roman"/>
          <w:rPrChange w:id="12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2" w:author="Thai Nguyen Viet" w:date="2019-04-20T10:52:00Z">
            <w:rPr/>
          </w:rPrChange>
        </w:rPr>
        <w:t>trực</w:t>
      </w:r>
      <w:proofErr w:type="spellEnd"/>
      <w:r w:rsidRPr="00A94328">
        <w:rPr>
          <w:rFonts w:ascii="Times New Roman" w:hAnsi="Times New Roman" w:cs="Times New Roman"/>
          <w:rPrChange w:id="124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4" w:author="Thai Nguyen Viet" w:date="2019-04-20T10:52:00Z">
            <w:rPr/>
          </w:rPrChange>
        </w:rPr>
        <w:t>tiếp</w:t>
      </w:r>
      <w:proofErr w:type="spellEnd"/>
      <w:r w:rsidRPr="00A94328">
        <w:rPr>
          <w:rFonts w:ascii="Times New Roman" w:hAnsi="Times New Roman" w:cs="Times New Roman"/>
          <w:rPrChange w:id="124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6" w:author="Thai Nguyen Viet" w:date="2019-04-20T10:52:00Z">
            <w:rPr/>
          </w:rPrChange>
        </w:rPr>
        <w:t>vào</w:t>
      </w:r>
      <w:proofErr w:type="spellEnd"/>
      <w:r w:rsidRPr="00A94328">
        <w:rPr>
          <w:rFonts w:ascii="Times New Roman" w:hAnsi="Times New Roman" w:cs="Times New Roman"/>
          <w:rPrChange w:id="12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48" w:author="Thai Nguyen Viet" w:date="2019-04-20T10:52:00Z">
            <w:rPr/>
          </w:rPrChange>
        </w:rPr>
        <w:t>điều</w:t>
      </w:r>
      <w:proofErr w:type="spellEnd"/>
      <w:r w:rsidRPr="00A94328">
        <w:rPr>
          <w:rFonts w:ascii="Times New Roman" w:hAnsi="Times New Roman" w:cs="Times New Roman"/>
          <w:rPrChange w:id="124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0" w:author="Thai Nguyen Viet" w:date="2019-04-20T10:52:00Z">
            <w:rPr/>
          </w:rPrChange>
        </w:rPr>
        <w:t>chỉnh</w:t>
      </w:r>
      <w:proofErr w:type="spellEnd"/>
      <w:r w:rsidRPr="00A94328">
        <w:rPr>
          <w:rFonts w:ascii="Times New Roman" w:hAnsi="Times New Roman" w:cs="Times New Roman"/>
          <w:rPrChange w:id="125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2" w:author="Thai Nguyen Viet" w:date="2019-04-20T10:52:00Z">
            <w:rPr/>
          </w:rPrChange>
        </w:rPr>
        <w:t>chất</w:t>
      </w:r>
      <w:proofErr w:type="spellEnd"/>
      <w:r w:rsidRPr="00A94328">
        <w:rPr>
          <w:rFonts w:ascii="Times New Roman" w:hAnsi="Times New Roman" w:cs="Times New Roman"/>
          <w:rPrChange w:id="125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4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25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6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25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58" w:author="Thai Nguyen Viet" w:date="2019-04-20T10:52:00Z">
            <w:rPr/>
          </w:rPrChange>
        </w:rPr>
        <w:t>mềm</w:t>
      </w:r>
      <w:proofErr w:type="spellEnd"/>
      <w:r w:rsidRPr="00A94328">
        <w:rPr>
          <w:rFonts w:ascii="Times New Roman" w:hAnsi="Times New Roman" w:cs="Times New Roman"/>
          <w:rPrChange w:id="1259" w:author="Thai Nguyen Viet" w:date="2019-04-20T10:52:00Z">
            <w:rPr/>
          </w:rPrChange>
        </w:rPr>
        <w:t>.</w:t>
      </w:r>
    </w:p>
    <w:p w14:paraId="6F437819" w14:textId="0B0DAC64" w:rsidR="00454824" w:rsidRPr="00A94328" w:rsidRDefault="00454824" w:rsidP="00454824">
      <w:pPr>
        <w:pStyle w:val="ListParagraph"/>
        <w:numPr>
          <w:ilvl w:val="1"/>
          <w:numId w:val="34"/>
        </w:numPr>
        <w:rPr>
          <w:rFonts w:ascii="Times New Roman" w:hAnsi="Times New Roman" w:cs="Times New Roman"/>
          <w:rPrChange w:id="1260" w:author="Thai Nguyen Viet" w:date="2019-04-20T10:52:00Z">
            <w:rPr/>
          </w:rPrChange>
        </w:rPr>
      </w:pPr>
      <w:proofErr w:type="spellStart"/>
      <w:r w:rsidRPr="00A94328">
        <w:rPr>
          <w:rFonts w:ascii="Times New Roman" w:hAnsi="Times New Roman" w:cs="Times New Roman"/>
          <w:rPrChange w:id="1261" w:author="Thai Nguyen Viet" w:date="2019-04-20T10:52:00Z">
            <w:rPr/>
          </w:rPrChange>
        </w:rPr>
        <w:t>Tăng</w:t>
      </w:r>
      <w:proofErr w:type="spellEnd"/>
      <w:r w:rsidRPr="00A94328">
        <w:rPr>
          <w:rFonts w:ascii="Times New Roman" w:hAnsi="Times New Roman" w:cs="Times New Roman"/>
          <w:rPrChange w:id="12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3" w:author="Thai Nguyen Viet" w:date="2019-04-20T10:52:00Z">
            <w:rPr/>
          </w:rPrChange>
        </w:rPr>
        <w:t>mức</w:t>
      </w:r>
      <w:proofErr w:type="spellEnd"/>
      <w:r w:rsidRPr="00A94328">
        <w:rPr>
          <w:rFonts w:ascii="Times New Roman" w:hAnsi="Times New Roman" w:cs="Times New Roman"/>
          <w:rPrChange w:id="12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5" w:author="Thai Nguyen Viet" w:date="2019-04-20T10:52:00Z">
            <w:rPr/>
          </w:rPrChange>
        </w:rPr>
        <w:t>độ</w:t>
      </w:r>
      <w:proofErr w:type="spellEnd"/>
      <w:r w:rsidRPr="00A94328">
        <w:rPr>
          <w:rFonts w:ascii="Times New Roman" w:hAnsi="Times New Roman" w:cs="Times New Roman"/>
          <w:rPrChange w:id="12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7" w:author="Thai Nguyen Viet" w:date="2019-04-20T10:52:00Z">
            <w:rPr/>
          </w:rPrChange>
        </w:rPr>
        <w:t>hài</w:t>
      </w:r>
      <w:proofErr w:type="spellEnd"/>
      <w:r w:rsidRPr="00A94328">
        <w:rPr>
          <w:rFonts w:ascii="Times New Roman" w:hAnsi="Times New Roman" w:cs="Times New Roman"/>
          <w:rPrChange w:id="126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69" w:author="Thai Nguyen Viet" w:date="2019-04-20T10:52:00Z">
            <w:rPr/>
          </w:rPrChange>
        </w:rPr>
        <w:t>lòng</w:t>
      </w:r>
      <w:proofErr w:type="spellEnd"/>
      <w:r w:rsidRPr="00A94328">
        <w:rPr>
          <w:rFonts w:ascii="Times New Roman" w:hAnsi="Times New Roman" w:cs="Times New Roman"/>
          <w:rPrChange w:id="127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1" w:author="Thai Nguyen Viet" w:date="2019-04-20T10:52:00Z">
            <w:rPr/>
          </w:rPrChange>
        </w:rPr>
        <w:t>của</w:t>
      </w:r>
      <w:proofErr w:type="spellEnd"/>
      <w:r w:rsidRPr="00A94328">
        <w:rPr>
          <w:rFonts w:ascii="Times New Roman" w:hAnsi="Times New Roman" w:cs="Times New Roman"/>
          <w:rPrChange w:id="127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3" w:author="Thai Nguyen Viet" w:date="2019-04-20T10:52:00Z">
            <w:rPr/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127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75" w:author="Thai Nguyen Viet" w:date="2019-04-20T10:52:00Z">
            <w:rPr/>
          </w:rPrChange>
        </w:rPr>
        <w:t>hàng</w:t>
      </w:r>
      <w:proofErr w:type="spellEnd"/>
    </w:p>
    <w:p w14:paraId="201D3D5C" w14:textId="30908221" w:rsidR="00E31DB9" w:rsidRPr="00A94328" w:rsidRDefault="00E31DB9" w:rsidP="00F16A81">
      <w:pPr>
        <w:pStyle w:val="Heading1"/>
        <w:rPr>
          <w:rFonts w:ascii="Times New Roman" w:hAnsi="Times New Roman" w:cs="Times New Roman"/>
          <w:rPrChange w:id="1276" w:author="Thai Nguyen Viet" w:date="2019-04-20T10:52:00Z">
            <w:rPr/>
          </w:rPrChange>
        </w:rPr>
      </w:pPr>
      <w:bookmarkStart w:id="1277" w:name="_Toc527975135"/>
      <w:proofErr w:type="spellStart"/>
      <w:r w:rsidRPr="00A94328">
        <w:rPr>
          <w:rFonts w:ascii="Times New Roman" w:hAnsi="Times New Roman" w:cs="Times New Roman"/>
          <w:rPrChange w:id="1278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2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0" w:author="Thai Nguyen Viet" w:date="2019-04-20T10:52:00Z">
            <w:rPr/>
          </w:rPrChange>
        </w:rPr>
        <w:t>lượng</w:t>
      </w:r>
      <w:bookmarkEnd w:id="1277"/>
      <w:proofErr w:type="spellEnd"/>
    </w:p>
    <w:p w14:paraId="486E4519" w14:textId="3AA6CB6E" w:rsidR="00464FA9" w:rsidRPr="00A94328" w:rsidRDefault="00464FA9" w:rsidP="00E31DB9">
      <w:pPr>
        <w:pStyle w:val="Heading2"/>
        <w:rPr>
          <w:rFonts w:ascii="Times New Roman" w:hAnsi="Times New Roman" w:cs="Times New Roman"/>
          <w:lang w:eastAsia="ja-JP"/>
          <w:rPrChange w:id="1281" w:author="Thai Nguyen Viet" w:date="2019-04-20T10:52:00Z">
            <w:rPr>
              <w:lang w:eastAsia="ja-JP"/>
            </w:rPr>
          </w:rPrChange>
        </w:rPr>
      </w:pPr>
      <w:bookmarkStart w:id="1282" w:name="_Toc527975136"/>
      <w:proofErr w:type="spellStart"/>
      <w:r w:rsidRPr="00A94328">
        <w:rPr>
          <w:rFonts w:ascii="Times New Roman" w:hAnsi="Times New Roman" w:cs="Times New Roman"/>
          <w:rPrChange w:id="1283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2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5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2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7" w:author="Thai Nguyen Viet" w:date="2019-04-20T10:52:00Z">
            <w:rPr/>
          </w:rPrChange>
        </w:rPr>
        <w:t>tính</w:t>
      </w:r>
      <w:proofErr w:type="spellEnd"/>
      <w:r w:rsidRPr="00A94328">
        <w:rPr>
          <w:rFonts w:ascii="Times New Roman" w:hAnsi="Times New Roman" w:cs="Times New Roman"/>
          <w:rPrChange w:id="12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289" w:author="Thai Nguyen Viet" w:date="2019-04-20T10:52:00Z">
            <w:rPr/>
          </w:rPrChange>
        </w:rPr>
        <w:t>năng</w:t>
      </w:r>
      <w:bookmarkEnd w:id="1282"/>
      <w:proofErr w:type="spellEnd"/>
      <w:ins w:id="1290" w:author="Thai Nguyen Viet" w:date="2019-04-20T10:30:00Z">
        <w:r w:rsidR="00046A42" w:rsidRPr="00A94328">
          <w:rPr>
            <w:rFonts w:ascii="Times New Roman" w:hAnsi="Times New Roman" w:cs="Times New Roman"/>
            <w:rPrChange w:id="1291" w:author="Thai Nguyen Viet" w:date="2019-04-20T10:52:00Z">
              <w:rPr/>
            </w:rPrChange>
          </w:rPr>
          <w:t xml:space="preserve"> </w:t>
        </w:r>
      </w:ins>
    </w:p>
    <w:p w14:paraId="12CBBC7F" w14:textId="0B42717E" w:rsidR="00FA0167" w:rsidRPr="00A94328" w:rsidRDefault="00FA0167" w:rsidP="00FA0167">
      <w:pPr>
        <w:ind w:left="576"/>
        <w:rPr>
          <w:ins w:id="1292" w:author="Thai Nguyen Viet" w:date="2019-04-20T10:30:00Z"/>
          <w:rFonts w:ascii="Times New Roman" w:hAnsi="Times New Roman" w:cs="Times New Roman"/>
          <w:lang w:eastAsia="ja-JP"/>
          <w:rPrChange w:id="1293" w:author="Thai Nguyen Viet" w:date="2019-04-20T10:52:00Z">
            <w:rPr>
              <w:ins w:id="1294" w:author="Thai Nguyen Viet" w:date="2019-04-20T10:30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295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296" w:author="Thai Nguyen Viet" w:date="2019-04-20T10:52:00Z">
            <w:rPr>
              <w:lang w:eastAsia="ja-JP"/>
            </w:rPr>
          </w:rPrChange>
        </w:rPr>
        <w:t>Các</w:t>
      </w:r>
      <w:proofErr w:type="spellEnd"/>
      <w:r w:rsidRPr="00A94328">
        <w:rPr>
          <w:rFonts w:ascii="Times New Roman" w:hAnsi="Times New Roman" w:cs="Times New Roman"/>
          <w:lang w:eastAsia="ja-JP"/>
          <w:rPrChange w:id="129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298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29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0" w:author="Thai Nguyen Viet" w:date="2019-04-20T10:52:00Z">
            <w:rPr>
              <w:lang w:eastAsia="ja-JP"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lang w:eastAsia="ja-JP"/>
          <w:rPrChange w:id="130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2" w:author="Thai Nguyen Viet" w:date="2019-04-20T10:52:00Z">
            <w:rPr>
              <w:lang w:eastAsia="ja-JP"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lang w:eastAsia="ja-JP"/>
          <w:rPrChange w:id="130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4" w:author="Thai Nguyen Viet" w:date="2019-04-20T10:52:00Z">
            <w:rPr>
              <w:lang w:eastAsia="ja-JP"/>
            </w:rPr>
          </w:rPrChange>
        </w:rPr>
        <w:t>hàng</w:t>
      </w:r>
      <w:proofErr w:type="spellEnd"/>
      <w:r w:rsidRPr="00A94328">
        <w:rPr>
          <w:rFonts w:ascii="Times New Roman" w:hAnsi="Times New Roman" w:cs="Times New Roman"/>
          <w:lang w:eastAsia="ja-JP"/>
          <w:rPrChange w:id="130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6" w:author="Thai Nguyen Viet" w:date="2019-04-20T10:52:00Z">
            <w:rPr>
              <w:lang w:eastAsia="ja-JP"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lang w:eastAsia="ja-JP"/>
          <w:rPrChange w:id="130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08" w:author="Thai Nguyen Viet" w:date="2019-04-20T10:52:00Z">
            <w:rPr>
              <w:lang w:eastAsia="ja-JP"/>
            </w:rPr>
          </w:rPrChange>
        </w:rPr>
        <w:t>cầu</w:t>
      </w:r>
      <w:proofErr w:type="spellEnd"/>
      <w:ins w:id="1309" w:author="Thai Nguyen Viet" w:date="2019-04-20T10:30:00Z">
        <w:r w:rsidR="00A671C4" w:rsidRPr="00A94328">
          <w:rPr>
            <w:rFonts w:ascii="Times New Roman" w:hAnsi="Times New Roman" w:cs="Times New Roman"/>
            <w:lang w:eastAsia="ja-JP"/>
            <w:rPrChange w:id="1310" w:author="Thai Nguyen Viet" w:date="2019-04-20T10:52:00Z">
              <w:rPr>
                <w:lang w:eastAsia="ja-JP"/>
              </w:rPr>
            </w:rPrChange>
          </w:rPr>
          <w:t xml:space="preserve">: </w:t>
        </w:r>
      </w:ins>
    </w:p>
    <w:p w14:paraId="0F08AAA5" w14:textId="2CABAD4D" w:rsidR="00A671C4" w:rsidRPr="00A94328" w:rsidRDefault="00A671C4" w:rsidP="00FA0167">
      <w:pPr>
        <w:ind w:left="576"/>
        <w:rPr>
          <w:ins w:id="1311" w:author="Thai Nguyen Viet" w:date="2019-04-20T10:31:00Z"/>
          <w:rFonts w:ascii="Times New Roman" w:hAnsi="Times New Roman" w:cs="Times New Roman"/>
          <w:lang w:eastAsia="ja-JP"/>
          <w:rPrChange w:id="1312" w:author="Thai Nguyen Viet" w:date="2019-04-20T10:52:00Z">
            <w:rPr>
              <w:ins w:id="1313" w:author="Thai Nguyen Viet" w:date="2019-04-20T10:31:00Z"/>
              <w:lang w:eastAsia="ja-JP"/>
            </w:rPr>
          </w:rPrChange>
        </w:rPr>
      </w:pPr>
      <w:ins w:id="1314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1315" w:author="Thai Nguyen Viet" w:date="2019-04-20T10:52:00Z">
              <w:rPr>
                <w:lang w:eastAsia="ja-JP"/>
              </w:rPr>
            </w:rPrChange>
          </w:rPr>
          <w:tab/>
          <w:t>+</w:t>
        </w:r>
      </w:ins>
      <w:ins w:id="1316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17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318" w:author="Thai Nguyen Viet" w:date="2019-04-20T10:30:00Z">
        <w:r w:rsidRPr="00A94328">
          <w:rPr>
            <w:rFonts w:ascii="Times New Roman" w:hAnsi="Times New Roman" w:cs="Times New Roman"/>
            <w:lang w:eastAsia="ja-JP"/>
            <w:rPrChange w:id="1319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1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3" w:author="Thai Nguyen Viet" w:date="2019-04-20T10:52:00Z">
              <w:rPr>
                <w:lang w:eastAsia="ja-JP"/>
              </w:rPr>
            </w:rPrChange>
          </w:rPr>
          <w:t>phải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25" w:author="Thai Nguyen Viet" w:date="2019-04-20T10:52:00Z">
              <w:rPr>
                <w:lang w:eastAsia="ja-JP"/>
              </w:rPr>
            </w:rPrChange>
          </w:rPr>
          <w:t>chạy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26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327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28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</w:ins>
    </w:p>
    <w:p w14:paraId="62D9163A" w14:textId="437FEC29" w:rsidR="00A671C4" w:rsidRPr="00A94328" w:rsidRDefault="00A671C4">
      <w:pPr>
        <w:ind w:left="576"/>
        <w:rPr>
          <w:rFonts w:ascii="Times New Roman" w:hAnsi="Times New Roman" w:cs="Times New Roman"/>
          <w:lang w:eastAsia="ja-JP"/>
          <w:rPrChange w:id="1329" w:author="Thai Nguyen Viet" w:date="2019-04-20T10:52:00Z">
            <w:rPr>
              <w:lang w:eastAsia="ja-JP"/>
            </w:rPr>
          </w:rPrChange>
        </w:rPr>
      </w:pPr>
      <w:ins w:id="1330" w:author="Thai Nguyen Viet" w:date="2019-04-20T10:31:00Z">
        <w:r w:rsidRPr="00A94328">
          <w:rPr>
            <w:rFonts w:ascii="Times New Roman" w:hAnsi="Times New Roman" w:cs="Times New Roman"/>
            <w:lang w:eastAsia="ja-JP"/>
            <w:rPrChange w:id="1331" w:author="Thai Nguyen Viet" w:date="2019-04-20T10:52:00Z">
              <w:rPr>
                <w:lang w:eastAsia="ja-JP"/>
              </w:rPr>
            </w:rPrChange>
          </w:rPr>
          <w:t xml:space="preserve"> </w:t>
        </w:r>
        <w:r w:rsidRPr="00A94328">
          <w:rPr>
            <w:rFonts w:ascii="Times New Roman" w:hAnsi="Times New Roman" w:cs="Times New Roman"/>
            <w:lang w:eastAsia="ja-JP"/>
            <w:rPrChange w:id="1332" w:author="Thai Nguyen Viet" w:date="2019-04-20T10:52:00Z">
              <w:rPr>
                <w:lang w:eastAsia="ja-JP"/>
              </w:rPr>
            </w:rPrChange>
          </w:rPr>
          <w:tab/>
          <w:t xml:space="preserve">+ Theo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3" w:author="Thai Nguyen Viet" w:date="2019-04-20T10:52:00Z">
              <w:rPr>
                <w:lang w:eastAsia="ja-JP"/>
              </w:rPr>
            </w:rPrChange>
          </w:rPr>
          <w:t>sát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5" w:author="Thai Nguyen Viet" w:date="2019-04-20T10:52:00Z">
              <w:rPr>
                <w:lang w:eastAsia="ja-JP"/>
              </w:rPr>
            </w:rPrChange>
          </w:rPr>
          <w:t>đối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7" w:author="Thai Nguyen Viet" w:date="2019-04-20T10:52:00Z">
              <w:rPr>
                <w:lang w:eastAsia="ja-JP"/>
              </w:rPr>
            </w:rPrChange>
          </w:rPr>
          <w:t>tượng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3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39" w:author="Thai Nguyen Viet" w:date="2019-04-20T10:52:00Z">
              <w:rPr>
                <w:lang w:eastAsia="ja-JP"/>
              </w:rPr>
            </w:rPrChange>
          </w:rPr>
          <w:t>phía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1" w:author="Thai Nguyen Viet" w:date="2019-04-20T10:52:00Z">
              <w:rPr>
                <w:lang w:eastAsia="ja-JP"/>
              </w:rPr>
            </w:rPrChange>
          </w:rPr>
          <w:t>trước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3" w:author="Thai Nguyen Viet" w:date="2019-04-20T10:52:00Z">
              <w:rPr>
                <w:lang w:eastAsia="ja-JP"/>
              </w:rPr>
            </w:rPrChange>
          </w:rPr>
          <w:t>theo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5" w:author="Thai Nguyen Viet" w:date="2019-04-20T10:52:00Z">
              <w:rPr>
                <w:lang w:eastAsia="ja-JP"/>
              </w:rPr>
            </w:rPrChange>
          </w:rPr>
          <w:t>khoảng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7" w:author="Thai Nguyen Viet" w:date="2019-04-20T10:52:00Z">
              <w:rPr>
                <w:lang w:eastAsia="ja-JP"/>
              </w:rPr>
            </w:rPrChange>
          </w:rPr>
          <w:t>cách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49" w:author="Thai Nguyen Viet" w:date="2019-04-20T10:52:00Z">
              <w:rPr>
                <w:lang w:eastAsia="ja-JP"/>
              </w:rPr>
            </w:rPrChange>
          </w:rPr>
          <w:t>nhất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51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lang w:eastAsia="ja-JP"/>
            <w:rPrChange w:id="1353" w:author="Thai Nguyen Viet" w:date="2019-04-20T10:52:00Z">
              <w:rPr>
                <w:lang w:eastAsia="ja-JP"/>
              </w:rPr>
            </w:rPrChange>
          </w:rPr>
          <w:t>( 15</w:t>
        </w:r>
        <w:proofErr w:type="gramEnd"/>
        <w:r w:rsidRPr="00A94328">
          <w:rPr>
            <w:rFonts w:ascii="Times New Roman" w:hAnsi="Times New Roman" w:cs="Times New Roman"/>
            <w:lang w:eastAsia="ja-JP"/>
            <w:rPrChange w:id="1354" w:author="Thai Nguyen Viet" w:date="2019-04-20T10:52:00Z">
              <w:rPr>
                <w:lang w:eastAsia="ja-JP"/>
              </w:rPr>
            </w:rPrChange>
          </w:rPr>
          <w:t>cm )</w:t>
        </w:r>
      </w:ins>
    </w:p>
    <w:p w14:paraId="2D0B0C69" w14:textId="15344028" w:rsidR="00FA0167" w:rsidRPr="00A94328" w:rsidRDefault="00FA0167" w:rsidP="00FA0167">
      <w:pPr>
        <w:ind w:left="576"/>
        <w:rPr>
          <w:ins w:id="1355" w:author="Thai Nguyen Viet" w:date="2019-04-20T10:32:00Z"/>
          <w:rFonts w:ascii="Times New Roman" w:hAnsi="Times New Roman" w:cs="Times New Roman"/>
          <w:lang w:eastAsia="ja-JP"/>
          <w:rPrChange w:id="1356" w:author="Thai Nguyen Viet" w:date="2019-04-20T10:52:00Z">
            <w:rPr>
              <w:ins w:id="1357" w:author="Thai Nguyen Viet" w:date="2019-04-20T10:32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358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359" w:author="Thai Nguyen Viet" w:date="2019-04-20T10:52:00Z">
            <w:rPr>
              <w:lang w:eastAsia="ja-JP"/>
            </w:rPr>
          </w:rPrChange>
        </w:rPr>
        <w:t>Các</w:t>
      </w:r>
      <w:proofErr w:type="spellEnd"/>
      <w:r w:rsidRPr="00A94328">
        <w:rPr>
          <w:rFonts w:ascii="Times New Roman" w:hAnsi="Times New Roman" w:cs="Times New Roman"/>
          <w:lang w:eastAsia="ja-JP"/>
          <w:rPrChange w:id="136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1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36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3" w:author="Thai Nguyen Viet" w:date="2019-04-20T10:52:00Z">
            <w:rPr>
              <w:lang w:eastAsia="ja-JP"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lang w:eastAsia="ja-JP"/>
          <w:rPrChange w:id="136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5" w:author="Thai Nguyen Viet" w:date="2019-04-20T10:52:00Z">
            <w:rPr>
              <w:lang w:eastAsia="ja-JP"/>
            </w:rPr>
          </w:rPrChange>
        </w:rPr>
        <w:t>bắt</w:t>
      </w:r>
      <w:proofErr w:type="spellEnd"/>
      <w:r w:rsidRPr="00A94328">
        <w:rPr>
          <w:rFonts w:ascii="Times New Roman" w:hAnsi="Times New Roman" w:cs="Times New Roman"/>
          <w:lang w:eastAsia="ja-JP"/>
          <w:rPrChange w:id="136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7" w:author="Thai Nguyen Viet" w:date="2019-04-20T10:52:00Z">
            <w:rPr>
              <w:lang w:eastAsia="ja-JP"/>
            </w:rPr>
          </w:rPrChange>
        </w:rPr>
        <w:t>buộc</w:t>
      </w:r>
      <w:proofErr w:type="spellEnd"/>
      <w:r w:rsidRPr="00A94328">
        <w:rPr>
          <w:rFonts w:ascii="Times New Roman" w:hAnsi="Times New Roman" w:cs="Times New Roman"/>
          <w:lang w:eastAsia="ja-JP"/>
          <w:rPrChange w:id="136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69" w:author="Thai Nguyen Viet" w:date="2019-04-20T10:52:00Z">
            <w:rPr>
              <w:lang w:eastAsia="ja-JP"/>
            </w:rPr>
          </w:rPrChange>
        </w:rPr>
        <w:t>phải</w:t>
      </w:r>
      <w:proofErr w:type="spellEnd"/>
      <w:r w:rsidRPr="00A94328">
        <w:rPr>
          <w:rFonts w:ascii="Times New Roman" w:hAnsi="Times New Roman" w:cs="Times New Roman"/>
          <w:lang w:eastAsia="ja-JP"/>
          <w:rPrChange w:id="137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1" w:author="Thai Nguyen Viet" w:date="2019-04-20T10:52:00Z">
            <w:rPr>
              <w:lang w:eastAsia="ja-JP"/>
            </w:rPr>
          </w:rPrChange>
        </w:rPr>
        <w:t>có</w:t>
      </w:r>
      <w:proofErr w:type="spellEnd"/>
      <w:r w:rsidRPr="00A94328">
        <w:rPr>
          <w:rFonts w:ascii="Times New Roman" w:hAnsi="Times New Roman" w:cs="Times New Roman"/>
          <w:lang w:eastAsia="ja-JP"/>
          <w:rPrChange w:id="137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3" w:author="Thai Nguyen Viet" w:date="2019-04-20T10:52:00Z">
            <w:rPr>
              <w:lang w:eastAsia="ja-JP"/>
            </w:rPr>
          </w:rPrChange>
        </w:rPr>
        <w:t>mà</w:t>
      </w:r>
      <w:proofErr w:type="spellEnd"/>
      <w:r w:rsidRPr="00A94328">
        <w:rPr>
          <w:rFonts w:ascii="Times New Roman" w:hAnsi="Times New Roman" w:cs="Times New Roman"/>
          <w:lang w:eastAsia="ja-JP"/>
          <w:rPrChange w:id="137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5" w:author="Thai Nguyen Viet" w:date="2019-04-20T10:52:00Z">
            <w:rPr>
              <w:lang w:eastAsia="ja-JP"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lang w:eastAsia="ja-JP"/>
          <w:rPrChange w:id="137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7" w:author="Thai Nguyen Viet" w:date="2019-04-20T10:52:00Z">
            <w:rPr>
              <w:lang w:eastAsia="ja-JP"/>
            </w:rPr>
          </w:rPrChange>
        </w:rPr>
        <w:t>hàng</w:t>
      </w:r>
      <w:proofErr w:type="spellEnd"/>
      <w:r w:rsidRPr="00A94328">
        <w:rPr>
          <w:rFonts w:ascii="Times New Roman" w:hAnsi="Times New Roman" w:cs="Times New Roman"/>
          <w:lang w:eastAsia="ja-JP"/>
          <w:rPrChange w:id="137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79" w:author="Thai Nguyen Viet" w:date="2019-04-20T10:52:00Z">
            <w:rPr>
              <w:lang w:eastAsia="ja-JP"/>
            </w:rPr>
          </w:rPrChange>
        </w:rPr>
        <w:t>không</w:t>
      </w:r>
      <w:proofErr w:type="spellEnd"/>
      <w:r w:rsidRPr="00A94328">
        <w:rPr>
          <w:rFonts w:ascii="Times New Roman" w:hAnsi="Times New Roman" w:cs="Times New Roman"/>
          <w:lang w:eastAsia="ja-JP"/>
          <w:rPrChange w:id="138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81" w:author="Thai Nguyen Viet" w:date="2019-04-20T10:52:00Z">
            <w:rPr>
              <w:lang w:eastAsia="ja-JP"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lang w:eastAsia="ja-JP"/>
          <w:rPrChange w:id="138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383" w:author="Thai Nguyen Viet" w:date="2019-04-20T10:52:00Z">
            <w:rPr>
              <w:lang w:eastAsia="ja-JP"/>
            </w:rPr>
          </w:rPrChange>
        </w:rPr>
        <w:t>cầu</w:t>
      </w:r>
      <w:proofErr w:type="spellEnd"/>
    </w:p>
    <w:p w14:paraId="108DF456" w14:textId="1A733541" w:rsidR="000B0247" w:rsidRPr="00A94328" w:rsidDel="000B0247" w:rsidRDefault="000B0247" w:rsidP="00FA0167">
      <w:pPr>
        <w:ind w:left="576"/>
        <w:rPr>
          <w:del w:id="1384" w:author="Thai Nguyen Viet" w:date="2019-04-20T10:33:00Z"/>
          <w:rFonts w:ascii="Times New Roman" w:hAnsi="Times New Roman" w:cs="Times New Roman"/>
          <w:lang w:eastAsia="ja-JP"/>
          <w:rPrChange w:id="1385" w:author="Thai Nguyen Viet" w:date="2019-04-20T10:52:00Z">
            <w:rPr>
              <w:del w:id="1386" w:author="Thai Nguyen Viet" w:date="2019-04-20T10:33:00Z"/>
              <w:lang w:eastAsia="ja-JP"/>
            </w:rPr>
          </w:rPrChange>
        </w:rPr>
      </w:pPr>
      <w:ins w:id="1387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1388" w:author="Thai Nguyen Viet" w:date="2019-04-20T10:52:00Z">
              <w:rPr>
                <w:lang w:eastAsia="ja-JP"/>
              </w:rPr>
            </w:rPrChange>
          </w:rPr>
          <w:tab/>
          <w:t xml:space="preserve">+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89" w:author="Thai Nguyen Viet" w:date="2019-04-20T10:52:00Z">
              <w:rPr>
                <w:lang w:eastAsia="ja-JP"/>
              </w:rPr>
            </w:rPrChange>
          </w:rPr>
          <w:t>Nếu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1" w:author="Thai Nguyen Viet" w:date="2019-04-20T10:52:00Z">
              <w:rPr>
                <w:lang w:eastAsia="ja-JP"/>
              </w:rPr>
            </w:rPrChange>
          </w:rPr>
          <w:t>chưa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3" w:author="Thai Nguyen Viet" w:date="2019-04-20T10:52:00Z">
              <w:rPr>
                <w:lang w:eastAsia="ja-JP"/>
              </w:rPr>
            </w:rPrChange>
          </w:rPr>
          <w:t>xác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5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7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39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399" w:author="Thai Nguyen Viet" w:date="2019-04-20T10:52:00Z">
              <w:rPr>
                <w:lang w:eastAsia="ja-JP"/>
              </w:rPr>
            </w:rPrChange>
          </w:rPr>
          <w:t>vật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1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3" w:author="Thai Nguyen Viet" w:date="2019-04-20T10:52:00Z">
              <w:rPr>
                <w:lang w:eastAsia="ja-JP"/>
              </w:rPr>
            </w:rPrChange>
          </w:rPr>
          <w:t>thì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4" w:author="Thai Nguyen Viet" w:date="2019-04-20T10:52:00Z">
              <w:rPr>
                <w:lang w:eastAsia="ja-JP"/>
              </w:rPr>
            </w:rPrChange>
          </w:rPr>
          <w:t xml:space="preserve"> robot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05" w:author="Thai Nguyen Viet" w:date="2019-04-20T10:52:00Z">
              <w:rPr>
                <w:lang w:eastAsia="ja-JP"/>
              </w:rPr>
            </w:rPrChange>
          </w:rPr>
          <w:t>sẽ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6" w:author="Thai Nguyen Viet" w:date="2019-04-20T10:52:00Z">
              <w:rPr>
                <w:lang w:eastAsia="ja-JP"/>
              </w:rPr>
            </w:rPrChange>
          </w:rPr>
          <w:t xml:space="preserve"> quay </w:t>
        </w:r>
      </w:ins>
      <w:proofErr w:type="spellStart"/>
      <w:ins w:id="1407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1408" w:author="Thai Nguyen Viet" w:date="2019-04-20T10:52:00Z">
              <w:rPr>
                <w:lang w:eastAsia="ja-JP"/>
              </w:rPr>
            </w:rPrChange>
          </w:rPr>
          <w:t>cho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0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0" w:author="Thai Nguyen Viet" w:date="2019-04-20T10:52:00Z">
              <w:rPr>
                <w:lang w:eastAsia="ja-JP"/>
              </w:rPr>
            </w:rPrChange>
          </w:rPr>
          <w:t>đến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1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2" w:author="Thai Nguyen Viet" w:date="2019-04-20T10:52:00Z">
              <w:rPr>
                <w:lang w:eastAsia="ja-JP"/>
              </w:rPr>
            </w:rPrChange>
          </w:rPr>
          <w:t>khi</w:t>
        </w:r>
      </w:ins>
      <w:proofErr w:type="spellEnd"/>
      <w:ins w:id="1413" w:author="Thai Nguyen Viet" w:date="2019-04-20T10:32:00Z">
        <w:r w:rsidRPr="00A94328">
          <w:rPr>
            <w:rFonts w:ascii="Times New Roman" w:hAnsi="Times New Roman" w:cs="Times New Roman"/>
            <w:lang w:eastAsia="ja-JP"/>
            <w:rPrChange w:id="141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5" w:author="Thai Nguyen Viet" w:date="2019-04-20T10:52:00Z">
              <w:rPr>
                <w:lang w:eastAsia="ja-JP"/>
              </w:rPr>
            </w:rPrChange>
          </w:rPr>
          <w:t>xác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1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17" w:author="Thai Nguyen Viet" w:date="2019-04-20T10:52:00Z">
              <w:rPr>
                <w:lang w:eastAsia="ja-JP"/>
              </w:rPr>
            </w:rPrChange>
          </w:rPr>
          <w:t>định</w:t>
        </w:r>
      </w:ins>
      <w:proofErr w:type="spellEnd"/>
      <w:ins w:id="1418" w:author="Thai Nguyen Viet" w:date="2019-04-20T10:33:00Z">
        <w:r w:rsidRPr="00A94328">
          <w:rPr>
            <w:rFonts w:ascii="Times New Roman" w:hAnsi="Times New Roman" w:cs="Times New Roman"/>
            <w:lang w:eastAsia="ja-JP"/>
            <w:rPrChange w:id="141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0" w:author="Thai Nguyen Viet" w:date="2019-04-20T10:52:00Z">
              <w:rPr>
                <w:lang w:eastAsia="ja-JP"/>
              </w:rPr>
            </w:rPrChange>
          </w:rPr>
          <w:t>được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2" w:author="Thai Nguyen Viet" w:date="2019-04-20T10:52:00Z">
              <w:rPr>
                <w:lang w:eastAsia="ja-JP"/>
              </w:rPr>
            </w:rPrChange>
          </w:rPr>
          <w:t>vật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4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6" w:author="Thai Nguyen Viet" w:date="2019-04-20T10:52:00Z">
              <w:rPr>
                <w:lang w:eastAsia="ja-JP"/>
              </w:rPr>
            </w:rPrChange>
          </w:rPr>
          <w:t>trong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28" w:author="Thai Nguyen Viet" w:date="2019-04-20T10:52:00Z">
              <w:rPr>
                <w:lang w:eastAsia="ja-JP"/>
              </w:rPr>
            </w:rPrChange>
          </w:rPr>
          <w:t>khoảng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2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0" w:author="Thai Nguyen Viet" w:date="2019-04-20T10:52:00Z">
              <w:rPr>
                <w:lang w:eastAsia="ja-JP"/>
              </w:rPr>
            </w:rPrChange>
          </w:rPr>
          <w:t>quy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432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433" w:author="Thai Nguyen Viet" w:date="2019-04-20T10:52:00Z">
              <w:rPr>
                <w:lang w:eastAsia="ja-JP"/>
              </w:rPr>
            </w:rPrChange>
          </w:rPr>
          <w:t>.</w:t>
        </w:r>
      </w:ins>
      <w:ins w:id="1434" w:author="Thai Nguyen Viet" w:date="2019-04-20T10:34:00Z">
        <w:r w:rsidR="00E6199F" w:rsidRPr="00A94328">
          <w:rPr>
            <w:rFonts w:ascii="Times New Roman" w:hAnsi="Times New Roman" w:cs="Times New Roman"/>
            <w:lang w:eastAsia="ja-JP"/>
            <w:rPrChange w:id="1435" w:author="Thai Nguyen Viet" w:date="2019-04-20T10:52:00Z">
              <w:rPr>
                <w:lang w:eastAsia="ja-JP"/>
              </w:rPr>
            </w:rPrChange>
          </w:rPr>
          <w:t xml:space="preserve"> </w:t>
        </w:r>
      </w:ins>
    </w:p>
    <w:p w14:paraId="6A0A94DC" w14:textId="32FD9F9D" w:rsidR="00FA0167" w:rsidRPr="00A94328" w:rsidRDefault="00FA0167">
      <w:pPr>
        <w:ind w:left="576"/>
        <w:rPr>
          <w:rFonts w:ascii="Times New Roman" w:hAnsi="Times New Roman" w:cs="Times New Roman"/>
          <w:lang w:eastAsia="ja-JP"/>
          <w:rPrChange w:id="1436" w:author="Thai Nguyen Viet" w:date="2019-04-20T10:52:00Z">
            <w:rPr>
              <w:lang w:eastAsia="ja-JP"/>
            </w:rPr>
          </w:rPrChange>
        </w:rPr>
      </w:pPr>
      <w:del w:id="1437" w:author="Thai Nguyen Viet" w:date="2019-04-20T10:33:00Z">
        <w:r w:rsidRPr="00A94328" w:rsidDel="000B0247">
          <w:rPr>
            <w:rFonts w:ascii="Times New Roman" w:hAnsi="Times New Roman" w:cs="Times New Roman"/>
            <w:lang w:eastAsia="ja-JP"/>
            <w:rPrChange w:id="1438" w:author="Thai Nguyen Viet" w:date="2019-04-20T10:52:00Z">
              <w:rPr>
                <w:lang w:eastAsia="ja-JP"/>
              </w:rPr>
            </w:rPrChange>
          </w:rPr>
          <w:delText xml:space="preserve">-Gợi </w:delText>
        </w:r>
        <w:r w:rsidRPr="00A94328" w:rsidDel="000B0247">
          <w:rPr>
            <w:rFonts w:ascii="Times New Roman" w:hAnsi="Times New Roman" w:cs="Times New Roman" w:hint="eastAsia"/>
            <w:lang w:eastAsia="ja-JP"/>
            <w:rPrChange w:id="1439" w:author="Thai Nguyen Viet" w:date="2019-04-20T10:52:00Z">
              <w:rPr>
                <w:rFonts w:hint="eastAsia"/>
                <w:lang w:eastAsia="ja-JP"/>
              </w:rPr>
            </w:rPrChange>
          </w:rPr>
          <w:delText>ý</w:delText>
        </w:r>
        <w:r w:rsidRPr="00A94328" w:rsidDel="000B0247">
          <w:rPr>
            <w:rFonts w:ascii="Times New Roman" w:hAnsi="Times New Roman" w:cs="Times New Roman"/>
            <w:lang w:eastAsia="ja-JP"/>
            <w:rPrChange w:id="1440" w:author="Thai Nguyen Viet" w:date="2019-04-20T10:52:00Z">
              <w:rPr>
                <w:lang w:eastAsia="ja-JP"/>
              </w:rPr>
            </w:rPrChange>
          </w:rPr>
          <w:delText xml:space="preserve"> khách hàng về những tính năng nên có</w:delText>
        </w:r>
      </w:del>
    </w:p>
    <w:p w14:paraId="2E23685D" w14:textId="5BA1D868" w:rsidR="002814C8" w:rsidRPr="00A94328" w:rsidRDefault="00464FA9" w:rsidP="00E31DB9">
      <w:pPr>
        <w:pStyle w:val="Heading2"/>
        <w:rPr>
          <w:rFonts w:ascii="Times New Roman" w:hAnsi="Times New Roman" w:cs="Times New Roman"/>
          <w:lang w:eastAsia="ja-JP"/>
          <w:rPrChange w:id="1441" w:author="Thai Nguyen Viet" w:date="2019-04-20T10:52:00Z">
            <w:rPr>
              <w:lang w:eastAsia="ja-JP"/>
            </w:rPr>
          </w:rPrChange>
        </w:rPr>
      </w:pPr>
      <w:bookmarkStart w:id="1442" w:name="_Toc527975137"/>
      <w:proofErr w:type="spellStart"/>
      <w:r w:rsidRPr="00A94328">
        <w:rPr>
          <w:rFonts w:ascii="Times New Roman" w:hAnsi="Times New Roman" w:cs="Times New Roman"/>
          <w:rPrChange w:id="1443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44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5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44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7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44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49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145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1" w:author="Thai Nguyen Viet" w:date="2019-04-20T10:52:00Z">
            <w:rPr/>
          </w:rPrChange>
        </w:rPr>
        <w:t>hợp</w:t>
      </w:r>
      <w:proofErr w:type="spellEnd"/>
      <w:r w:rsidRPr="00A94328">
        <w:rPr>
          <w:rFonts w:ascii="Times New Roman" w:hAnsi="Times New Roman" w:cs="Times New Roman"/>
          <w:rPrChange w:id="145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3" w:author="Thai Nguyen Viet" w:date="2019-04-20T10:52:00Z">
            <w:rPr/>
          </w:rPrChange>
        </w:rPr>
        <w:t>hệ</w:t>
      </w:r>
      <w:proofErr w:type="spellEnd"/>
      <w:r w:rsidRPr="00A94328">
        <w:rPr>
          <w:rFonts w:ascii="Times New Roman" w:hAnsi="Times New Roman" w:cs="Times New Roman"/>
          <w:rPrChange w:id="145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455" w:author="Thai Nguyen Viet" w:date="2019-04-20T10:52:00Z">
            <w:rPr/>
          </w:rPrChange>
        </w:rPr>
        <w:t>thống</w:t>
      </w:r>
      <w:bookmarkEnd w:id="1442"/>
      <w:proofErr w:type="spellEnd"/>
    </w:p>
    <w:p w14:paraId="46E12A8B" w14:textId="50CEBC6E" w:rsidR="00FA0167" w:rsidRPr="00A94328" w:rsidRDefault="00FA0167" w:rsidP="00FA0167">
      <w:pPr>
        <w:ind w:left="576"/>
        <w:rPr>
          <w:ins w:id="1456" w:author="Thai Nguyen Viet" w:date="2019-04-20T10:35:00Z"/>
          <w:rFonts w:ascii="Times New Roman" w:hAnsi="Times New Roman" w:cs="Times New Roman"/>
          <w:lang w:eastAsia="ja-JP"/>
          <w:rPrChange w:id="1457" w:author="Thai Nguyen Viet" w:date="2019-04-20T10:52:00Z">
            <w:rPr>
              <w:ins w:id="1458" w:author="Thai Nguyen Viet" w:date="2019-04-20T10:35:00Z"/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459" w:author="Thai Nguyen Viet" w:date="2019-04-20T10:52:00Z">
            <w:rPr>
              <w:lang w:eastAsia="ja-JP"/>
            </w:rPr>
          </w:rPrChange>
        </w:rPr>
        <w:t>-</w:t>
      </w:r>
      <w:proofErr w:type="spellStart"/>
      <w:r w:rsidRPr="00A94328">
        <w:rPr>
          <w:rFonts w:ascii="Times New Roman" w:hAnsi="Times New Roman" w:cs="Times New Roman"/>
          <w:lang w:eastAsia="ja-JP"/>
          <w:rPrChange w:id="1460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46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62" w:author="Thai Nguyen Viet" w:date="2019-04-20T10:52:00Z">
            <w:rPr>
              <w:lang w:eastAsia="ja-JP"/>
            </w:rPr>
          </w:rPrChange>
        </w:rPr>
        <w:t>phẩm</w:t>
      </w:r>
      <w:proofErr w:type="spellEnd"/>
      <w:r w:rsidRPr="00A94328">
        <w:rPr>
          <w:rFonts w:ascii="Times New Roman" w:hAnsi="Times New Roman" w:cs="Times New Roman"/>
          <w:lang w:eastAsia="ja-JP"/>
          <w:rPrChange w:id="146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64" w:author="Thai Nguyen Viet" w:date="2019-04-20T10:52:00Z">
            <w:rPr>
              <w:lang w:eastAsia="ja-JP"/>
            </w:rPr>
          </w:rPrChange>
        </w:rPr>
        <w:t>làm</w:t>
      </w:r>
      <w:proofErr w:type="spellEnd"/>
      <w:r w:rsidRPr="00A94328">
        <w:rPr>
          <w:rFonts w:ascii="Times New Roman" w:hAnsi="Times New Roman" w:cs="Times New Roman"/>
          <w:lang w:eastAsia="ja-JP"/>
          <w:rPrChange w:id="1465" w:author="Thai Nguyen Viet" w:date="2019-04-20T10:52:00Z">
            <w:rPr>
              <w:lang w:eastAsia="ja-JP"/>
            </w:rPr>
          </w:rPrChange>
        </w:rPr>
        <w:t xml:space="preserve"> ra </w:t>
      </w:r>
      <w:proofErr w:type="spellStart"/>
      <w:r w:rsidRPr="00A94328">
        <w:rPr>
          <w:rFonts w:ascii="Times New Roman" w:hAnsi="Times New Roman" w:cs="Times New Roman"/>
          <w:lang w:eastAsia="ja-JP"/>
          <w:rPrChange w:id="1466" w:author="Thai Nguyen Viet" w:date="2019-04-20T10:52:00Z">
            <w:rPr>
              <w:lang w:eastAsia="ja-JP"/>
            </w:rPr>
          </w:rPrChange>
        </w:rPr>
        <w:t>sẽ</w:t>
      </w:r>
      <w:proofErr w:type="spellEnd"/>
      <w:r w:rsidRPr="00A94328">
        <w:rPr>
          <w:rFonts w:ascii="Times New Roman" w:hAnsi="Times New Roman" w:cs="Times New Roman"/>
          <w:lang w:eastAsia="ja-JP"/>
          <w:rPrChange w:id="146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68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469" w:author="Thai Nguyen Viet" w:date="2019-04-20T10:52:00Z">
            <w:rPr>
              <w:lang w:eastAsia="ja-JP"/>
            </w:rPr>
          </w:rPrChange>
        </w:rPr>
        <w:t>ược</w:t>
      </w:r>
      <w:proofErr w:type="spellEnd"/>
      <w:r w:rsidRPr="00A94328">
        <w:rPr>
          <w:rFonts w:ascii="Times New Roman" w:hAnsi="Times New Roman" w:cs="Times New Roman"/>
          <w:lang w:eastAsia="ja-JP"/>
          <w:rPrChange w:id="147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1" w:author="Thai Nguyen Viet" w:date="2019-04-20T10:52:00Z">
            <w:rPr>
              <w:lang w:eastAsia="ja-JP"/>
            </w:rPr>
          </w:rPrChange>
        </w:rPr>
        <w:t>tích</w:t>
      </w:r>
      <w:proofErr w:type="spellEnd"/>
      <w:r w:rsidRPr="00A94328">
        <w:rPr>
          <w:rFonts w:ascii="Times New Roman" w:hAnsi="Times New Roman" w:cs="Times New Roman"/>
          <w:lang w:eastAsia="ja-JP"/>
          <w:rPrChange w:id="147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3" w:author="Thai Nguyen Viet" w:date="2019-04-20T10:52:00Z">
            <w:rPr>
              <w:lang w:eastAsia="ja-JP"/>
            </w:rPr>
          </w:rPrChange>
        </w:rPr>
        <w:t>hợp</w:t>
      </w:r>
      <w:proofErr w:type="spellEnd"/>
      <w:r w:rsidRPr="00A94328">
        <w:rPr>
          <w:rFonts w:ascii="Times New Roman" w:hAnsi="Times New Roman" w:cs="Times New Roman"/>
          <w:lang w:eastAsia="ja-JP"/>
          <w:rPrChange w:id="147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5" w:author="Thai Nguyen Viet" w:date="2019-04-20T10:52:00Z">
            <w:rPr>
              <w:lang w:eastAsia="ja-JP"/>
            </w:rPr>
          </w:rPrChange>
        </w:rPr>
        <w:t>trong</w:t>
      </w:r>
      <w:proofErr w:type="spellEnd"/>
      <w:r w:rsidRPr="00A94328">
        <w:rPr>
          <w:rFonts w:ascii="Times New Roman" w:hAnsi="Times New Roman" w:cs="Times New Roman"/>
          <w:lang w:eastAsia="ja-JP"/>
          <w:rPrChange w:id="147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7" w:author="Thai Nguyen Viet" w:date="2019-04-20T10:52:00Z">
            <w:rPr>
              <w:lang w:eastAsia="ja-JP"/>
            </w:rPr>
          </w:rPrChange>
        </w:rPr>
        <w:t>môi</w:t>
      </w:r>
      <w:proofErr w:type="spellEnd"/>
      <w:r w:rsidRPr="00A94328">
        <w:rPr>
          <w:rFonts w:ascii="Times New Roman" w:hAnsi="Times New Roman" w:cs="Times New Roman"/>
          <w:lang w:eastAsia="ja-JP"/>
          <w:rPrChange w:id="147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79" w:author="Thai Nguyen Viet" w:date="2019-04-20T10:52:00Z">
            <w:rPr>
              <w:lang w:eastAsia="ja-JP"/>
            </w:rPr>
          </w:rPrChange>
        </w:rPr>
        <w:t>trường</w:t>
      </w:r>
      <w:proofErr w:type="spellEnd"/>
      <w:r w:rsidRPr="00A94328">
        <w:rPr>
          <w:rFonts w:ascii="Times New Roman" w:hAnsi="Times New Roman" w:cs="Times New Roman"/>
          <w:lang w:eastAsia="ja-JP"/>
          <w:rPrChange w:id="148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81" w:author="Thai Nguyen Viet" w:date="2019-04-20T10:52:00Z">
            <w:rPr>
              <w:rFonts w:hint="eastAsia"/>
              <w:lang w:eastAsia="ja-JP"/>
            </w:rPr>
          </w:rPrChange>
        </w:rPr>
        <w:t>đã</w:t>
      </w:r>
      <w:proofErr w:type="spellEnd"/>
      <w:r w:rsidRPr="00A94328">
        <w:rPr>
          <w:rFonts w:ascii="Times New Roman" w:hAnsi="Times New Roman" w:cs="Times New Roman"/>
          <w:lang w:eastAsia="ja-JP"/>
          <w:rPrChange w:id="148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83" w:author="Thai Nguyen Viet" w:date="2019-04-20T10:52:00Z">
            <w:rPr>
              <w:lang w:eastAsia="ja-JP"/>
            </w:rPr>
          </w:rPrChange>
        </w:rPr>
        <w:t>có</w:t>
      </w:r>
      <w:proofErr w:type="spellEnd"/>
      <w:r w:rsidRPr="00A94328">
        <w:rPr>
          <w:rFonts w:ascii="Times New Roman" w:hAnsi="Times New Roman" w:cs="Times New Roman"/>
          <w:lang w:eastAsia="ja-JP"/>
          <w:rPrChange w:id="1484" w:author="Thai Nguyen Viet" w:date="2019-04-20T10:52:00Z">
            <w:rPr>
              <w:lang w:eastAsia="ja-JP"/>
            </w:rPr>
          </w:rPrChange>
        </w:rPr>
        <w:t xml:space="preserve"> </w:t>
      </w:r>
      <w:proofErr w:type="gramStart"/>
      <w:r w:rsidRPr="00A94328">
        <w:rPr>
          <w:rFonts w:ascii="Times New Roman" w:hAnsi="Times New Roman" w:cs="Times New Roman"/>
          <w:lang w:eastAsia="ja-JP"/>
          <w:rPrChange w:id="1485" w:author="Thai Nguyen Viet" w:date="2019-04-20T10:52:00Z">
            <w:rPr>
              <w:lang w:eastAsia="ja-JP"/>
            </w:rPr>
          </w:rPrChange>
        </w:rPr>
        <w:t xml:space="preserve">( </w:t>
      </w:r>
      <w:proofErr w:type="spellStart"/>
      <w:r w:rsidRPr="00A94328">
        <w:rPr>
          <w:rFonts w:ascii="Times New Roman" w:hAnsi="Times New Roman" w:cs="Times New Roman"/>
          <w:lang w:eastAsia="ja-JP"/>
          <w:rPrChange w:id="1486" w:author="Thai Nguyen Viet" w:date="2019-04-20T10:52:00Z">
            <w:rPr>
              <w:lang w:eastAsia="ja-JP"/>
            </w:rPr>
          </w:rPrChange>
        </w:rPr>
        <w:t>hoặc</w:t>
      </w:r>
      <w:proofErr w:type="spellEnd"/>
      <w:proofErr w:type="gramEnd"/>
      <w:r w:rsidRPr="00A94328">
        <w:rPr>
          <w:rFonts w:ascii="Times New Roman" w:hAnsi="Times New Roman" w:cs="Times New Roman"/>
          <w:lang w:eastAsia="ja-JP"/>
          <w:rPrChange w:id="148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488" w:author="Thai Nguyen Viet" w:date="2019-04-20T10:52:00Z">
            <w:rPr>
              <w:rFonts w:hint="eastAsia"/>
              <w:lang w:eastAsia="ja-JP"/>
            </w:rPr>
          </w:rPrChange>
        </w:rPr>
        <w:t>đã</w:t>
      </w:r>
      <w:proofErr w:type="spellEnd"/>
      <w:r w:rsidRPr="00A94328">
        <w:rPr>
          <w:rFonts w:ascii="Times New Roman" w:hAnsi="Times New Roman" w:cs="Times New Roman"/>
          <w:lang w:eastAsia="ja-JP"/>
          <w:rPrChange w:id="148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0" w:author="Thai Nguyen Viet" w:date="2019-04-20T10:52:00Z">
            <w:rPr>
              <w:lang w:eastAsia="ja-JP"/>
            </w:rPr>
          </w:rPrChange>
        </w:rPr>
        <w:t>vận</w:t>
      </w:r>
      <w:proofErr w:type="spellEnd"/>
      <w:r w:rsidRPr="00A94328">
        <w:rPr>
          <w:rFonts w:ascii="Times New Roman" w:hAnsi="Times New Roman" w:cs="Times New Roman"/>
          <w:lang w:eastAsia="ja-JP"/>
          <w:rPrChange w:id="149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2" w:author="Thai Nguyen Viet" w:date="2019-04-20T10:52:00Z">
            <w:rPr>
              <w:lang w:eastAsia="ja-JP"/>
            </w:rPr>
          </w:rPrChange>
        </w:rPr>
        <w:t>hành</w:t>
      </w:r>
      <w:proofErr w:type="spellEnd"/>
      <w:r w:rsidRPr="00A94328">
        <w:rPr>
          <w:rFonts w:ascii="Times New Roman" w:hAnsi="Times New Roman" w:cs="Times New Roman"/>
          <w:lang w:eastAsia="ja-JP"/>
          <w:rPrChange w:id="1493" w:author="Thai Nguyen Viet" w:date="2019-04-20T10:52:00Z">
            <w:rPr>
              <w:lang w:eastAsia="ja-JP"/>
            </w:rPr>
          </w:rPrChange>
        </w:rPr>
        <w:t xml:space="preserve"> ) =&gt; </w:t>
      </w:r>
      <w:proofErr w:type="spellStart"/>
      <w:r w:rsidRPr="00A94328">
        <w:rPr>
          <w:rFonts w:ascii="Times New Roman" w:hAnsi="Times New Roman" w:cs="Times New Roman"/>
          <w:lang w:eastAsia="ja-JP"/>
          <w:rPrChange w:id="1494" w:author="Thai Nguyen Viet" w:date="2019-04-20T10:52:00Z">
            <w:rPr>
              <w:lang w:eastAsia="ja-JP"/>
            </w:rPr>
          </w:rPrChange>
        </w:rPr>
        <w:t>tính</w:t>
      </w:r>
      <w:proofErr w:type="spellEnd"/>
      <w:r w:rsidRPr="00A94328">
        <w:rPr>
          <w:rFonts w:ascii="Times New Roman" w:hAnsi="Times New Roman" w:cs="Times New Roman"/>
          <w:lang w:eastAsia="ja-JP"/>
          <w:rPrChange w:id="149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6" w:author="Thai Nguyen Viet" w:date="2019-04-20T10:52:00Z">
            <w:rPr>
              <w:lang w:eastAsia="ja-JP"/>
            </w:rPr>
          </w:rPrChange>
        </w:rPr>
        <w:t>tương</w:t>
      </w:r>
      <w:proofErr w:type="spellEnd"/>
      <w:r w:rsidRPr="00A94328">
        <w:rPr>
          <w:rFonts w:ascii="Times New Roman" w:hAnsi="Times New Roman" w:cs="Times New Roman"/>
          <w:lang w:eastAsia="ja-JP"/>
          <w:rPrChange w:id="149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498" w:author="Thai Nguyen Viet" w:date="2019-04-20T10:52:00Z">
            <w:rPr>
              <w:lang w:eastAsia="ja-JP"/>
            </w:rPr>
          </w:rPrChange>
        </w:rPr>
        <w:t>thích</w:t>
      </w:r>
      <w:proofErr w:type="spellEnd"/>
      <w:r w:rsidRPr="00A94328">
        <w:rPr>
          <w:rFonts w:ascii="Times New Roman" w:hAnsi="Times New Roman" w:cs="Times New Roman"/>
          <w:lang w:eastAsia="ja-JP"/>
          <w:rPrChange w:id="1499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0" w:author="Thai Nguyen Viet" w:date="2019-04-20T10:52:00Z">
            <w:rPr>
              <w:lang w:eastAsia="ja-JP"/>
            </w:rPr>
          </w:rPrChange>
        </w:rPr>
        <w:t>của</w:t>
      </w:r>
      <w:proofErr w:type="spellEnd"/>
      <w:r w:rsidRPr="00A94328">
        <w:rPr>
          <w:rFonts w:ascii="Times New Roman" w:hAnsi="Times New Roman" w:cs="Times New Roman"/>
          <w:lang w:eastAsia="ja-JP"/>
          <w:rPrChange w:id="150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2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50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504" w:author="Thai Nguyen Viet" w:date="2019-04-20T10:52:00Z">
            <w:rPr>
              <w:lang w:eastAsia="ja-JP"/>
            </w:rPr>
          </w:rPrChange>
        </w:rPr>
        <w:t>phẩm</w:t>
      </w:r>
      <w:proofErr w:type="spellEnd"/>
    </w:p>
    <w:p w14:paraId="261F9C2F" w14:textId="0352BEDF" w:rsidR="00E6199F" w:rsidRPr="00A94328" w:rsidRDefault="00E6199F" w:rsidP="00FA0167">
      <w:pPr>
        <w:ind w:left="576"/>
        <w:rPr>
          <w:rFonts w:ascii="Times New Roman" w:hAnsi="Times New Roman" w:cs="Times New Roman"/>
          <w:lang w:eastAsia="ja-JP"/>
          <w:rPrChange w:id="1505" w:author="Thai Nguyen Viet" w:date="2019-04-20T10:52:00Z">
            <w:rPr>
              <w:lang w:eastAsia="ja-JP"/>
            </w:rPr>
          </w:rPrChange>
        </w:rPr>
      </w:pPr>
      <w:ins w:id="1506" w:author="Thai Nguyen Viet" w:date="2019-04-20T10:35:00Z">
        <w:r w:rsidRPr="00A94328">
          <w:rPr>
            <w:rFonts w:ascii="Times New Roman" w:hAnsi="Times New Roman" w:cs="Times New Roman"/>
            <w:lang w:eastAsia="ja-JP"/>
            <w:rPrChange w:id="1507" w:author="Thai Nguyen Viet" w:date="2019-04-20T10:52:00Z">
              <w:rPr>
                <w:lang w:eastAsia="ja-JP"/>
              </w:rPr>
            </w:rPrChange>
          </w:rPr>
          <w:t xml:space="preserve">-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08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0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0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2" w:author="Thai Nguyen Viet" w:date="2019-04-20T10:52:00Z">
              <w:rPr>
                <w:lang w:eastAsia="ja-JP"/>
              </w:rPr>
            </w:rPrChange>
          </w:rPr>
          <w:t>chạy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4" w:author="Thai Nguyen Viet" w:date="2019-04-20T10:52:00Z">
              <w:rPr>
                <w:lang w:eastAsia="ja-JP"/>
              </w:rPr>
            </w:rPrChange>
          </w:rPr>
          <w:t>ổn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6" w:author="Thai Nguyen Viet" w:date="2019-04-20T10:52:00Z">
              <w:rPr>
                <w:lang w:eastAsia="ja-JP"/>
              </w:rPr>
            </w:rPrChange>
          </w:rPr>
          <w:t>định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18" w:author="Thai Nguyen Viet" w:date="2019-04-20T10:52:00Z">
              <w:rPr>
                <w:lang w:eastAsia="ja-JP"/>
              </w:rPr>
            </w:rPrChange>
          </w:rPr>
          <w:t>trên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1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0" w:author="Thai Nguyen Viet" w:date="2019-04-20T10:52:00Z">
              <w:rPr>
                <w:lang w:eastAsia="ja-JP"/>
              </w:rPr>
            </w:rPrChange>
          </w:rPr>
          <w:t>địa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2" w:author="Thai Nguyen Viet" w:date="2019-04-20T10:52:00Z">
              <w:rPr>
                <w:lang w:eastAsia="ja-JP"/>
              </w:rPr>
            </w:rPrChange>
          </w:rPr>
          <w:t>hình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4" w:author="Thai Nguyen Viet" w:date="2019-04-20T10:52:00Z">
              <w:rPr>
                <w:lang w:eastAsia="ja-JP"/>
              </w:rPr>
            </w:rPrChange>
          </w:rPr>
          <w:t>bằng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6" w:author="Thai Nguyen Viet" w:date="2019-04-20T10:52:00Z">
              <w:rPr>
                <w:lang w:eastAsia="ja-JP"/>
              </w:rPr>
            </w:rPrChange>
          </w:rPr>
          <w:t>phẳng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7" w:author="Thai Nguyen Viet" w:date="2019-04-20T10:52:00Z">
              <w:rPr>
                <w:lang w:eastAsia="ja-JP"/>
              </w:rPr>
            </w:rPrChange>
          </w:rPr>
          <w:t xml:space="preserve">,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28" w:author="Thai Nguyen Viet" w:date="2019-04-20T10:52:00Z">
              <w:rPr>
                <w:lang w:eastAsia="ja-JP"/>
              </w:rPr>
            </w:rPrChange>
          </w:rPr>
          <w:t>thông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2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30" w:author="Thai Nguyen Viet" w:date="2019-04-20T10:52:00Z">
              <w:rPr>
                <w:lang w:eastAsia="ja-JP"/>
              </w:rPr>
            </w:rPrChange>
          </w:rPr>
          <w:t>thoáng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31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7CB60D16" w14:textId="77777777" w:rsidR="002814C8" w:rsidRPr="00A94328" w:rsidRDefault="002814C8" w:rsidP="00E31DB9">
      <w:pPr>
        <w:pStyle w:val="Heading2"/>
        <w:rPr>
          <w:rFonts w:ascii="Times New Roman" w:hAnsi="Times New Roman" w:cs="Times New Roman"/>
          <w:lang w:eastAsia="ja-JP"/>
          <w:rPrChange w:id="1532" w:author="Thai Nguyen Viet" w:date="2019-04-20T10:52:00Z">
            <w:rPr>
              <w:lang w:eastAsia="ja-JP"/>
            </w:rPr>
          </w:rPrChange>
        </w:rPr>
      </w:pPr>
      <w:bookmarkStart w:id="1533" w:name="_Toc527975138"/>
      <w:proofErr w:type="spellStart"/>
      <w:r w:rsidRPr="00A94328">
        <w:rPr>
          <w:rFonts w:ascii="Times New Roman" w:hAnsi="Times New Roman" w:cs="Times New Roman"/>
          <w:rPrChange w:id="1534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5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36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53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38" w:author="Thai Nguyen Viet" w:date="2019-04-20T10:52:00Z">
            <w:rPr/>
          </w:rPrChange>
        </w:rPr>
        <w:t>thời</w:t>
      </w:r>
      <w:proofErr w:type="spellEnd"/>
      <w:r w:rsidRPr="00A94328">
        <w:rPr>
          <w:rFonts w:ascii="Times New Roman" w:hAnsi="Times New Roman" w:cs="Times New Roman"/>
          <w:rPrChange w:id="15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40" w:author="Thai Nguyen Viet" w:date="2019-04-20T10:52:00Z">
            <w:rPr/>
          </w:rPrChange>
        </w:rPr>
        <w:t>gian</w:t>
      </w:r>
      <w:bookmarkEnd w:id="1533"/>
      <w:proofErr w:type="spellEnd"/>
    </w:p>
    <w:p w14:paraId="53C1D105" w14:textId="18660467" w:rsidR="00FA0167" w:rsidRPr="00A94328" w:rsidRDefault="00E6199F" w:rsidP="00E6199F">
      <w:pPr>
        <w:ind w:left="576"/>
        <w:rPr>
          <w:ins w:id="1541" w:author="Thai Nguyen Viet" w:date="2019-04-20T10:36:00Z"/>
          <w:rFonts w:ascii="Times New Roman" w:hAnsi="Times New Roman" w:cs="Times New Roman"/>
          <w:lang w:eastAsia="ja-JP"/>
          <w:rPrChange w:id="1542" w:author="Thai Nguyen Viet" w:date="2019-04-20T10:52:00Z">
            <w:rPr>
              <w:ins w:id="1543" w:author="Thai Nguyen Viet" w:date="2019-04-20T10:36:00Z"/>
              <w:lang w:eastAsia="ja-JP"/>
            </w:rPr>
          </w:rPrChange>
        </w:rPr>
      </w:pPr>
      <w:proofErr w:type="spellStart"/>
      <w:ins w:id="1544" w:author="Thai Nguyen Viet" w:date="2019-04-20T10:36:00Z">
        <w:r w:rsidRPr="00A94328">
          <w:rPr>
            <w:rFonts w:ascii="Times New Roman" w:hAnsi="Times New Roman" w:cs="Times New Roman"/>
            <w:lang w:eastAsia="ja-JP"/>
            <w:rPrChange w:id="1545" w:author="Thai Nguyen Viet" w:date="2019-04-20T10:52:00Z">
              <w:rPr>
                <w:lang w:eastAsia="ja-JP"/>
              </w:rPr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7" w:author="Thai Nguyen Viet" w:date="2019-04-20T10:52:00Z">
              <w:rPr>
                <w:lang w:eastAsia="ja-JP"/>
              </w:rPr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4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49" w:author="Thai Nguyen Viet" w:date="2019-04-20T10:52:00Z">
              <w:rPr>
                <w:lang w:eastAsia="ja-JP"/>
              </w:rPr>
            </w:rPrChange>
          </w:rPr>
          <w:t>xây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1" w:author="Thai Nguyen Viet" w:date="2019-04-20T10:52:00Z">
              <w:rPr>
                <w:lang w:eastAsia="ja-JP"/>
              </w:rPr>
            </w:rPrChange>
          </w:rPr>
          <w:t>dựng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3" w:author="Thai Nguyen Viet" w:date="2019-04-20T10:52:00Z">
              <w:rPr>
                <w:lang w:eastAsia="ja-JP"/>
              </w:rPr>
            </w:rPrChange>
          </w:rPr>
          <w:t>và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5" w:author="Thai Nguyen Viet" w:date="2019-04-20T10:52:00Z">
              <w:rPr>
                <w:lang w:eastAsia="ja-JP"/>
              </w:rPr>
            </w:rPrChange>
          </w:rPr>
          <w:t>phát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7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58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59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0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1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3" w:author="Thai Nguyen Viet" w:date="2019-04-20T10:52:00Z">
              <w:rPr>
                <w:lang w:eastAsia="ja-JP"/>
              </w:rPr>
            </w:rPrChange>
          </w:rPr>
          <w:t>trong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5" w:author="Thai Nguyen Viet" w:date="2019-04-20T10:52:00Z">
              <w:rPr>
                <w:lang w:eastAsia="ja-JP"/>
              </w:rPr>
            </w:rPrChange>
          </w:rPr>
          <w:t>vòng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6" w:author="Thai Nguyen Viet" w:date="2019-04-20T10:52:00Z">
              <w:rPr>
                <w:lang w:eastAsia="ja-JP"/>
              </w:rPr>
            </w:rPrChange>
          </w:rPr>
          <w:t xml:space="preserve"> 11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567" w:author="Thai Nguyen Viet" w:date="2019-04-20T10:52:00Z">
              <w:rPr>
                <w:lang w:eastAsia="ja-JP"/>
              </w:rPr>
            </w:rPrChange>
          </w:rPr>
          <w:t>tuần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568" w:author="Thai Nguyen Viet" w:date="2019-04-20T10:52:00Z">
              <w:rPr>
                <w:lang w:eastAsia="ja-JP"/>
              </w:rPr>
            </w:rPrChange>
          </w:rPr>
          <w:t>.</w:t>
        </w:r>
      </w:ins>
      <w:del w:id="1569" w:author="Thai Nguyen Viet" w:date="2019-04-20T10:35:00Z">
        <w:r w:rsidR="00FA0167" w:rsidRPr="00A94328" w:rsidDel="00E6199F">
          <w:rPr>
            <w:rFonts w:ascii="Times New Roman" w:hAnsi="Times New Roman" w:cs="Times New Roman"/>
            <w:lang w:eastAsia="ja-JP"/>
            <w:rPrChange w:id="1570" w:author="Thai Nguyen Viet" w:date="2019-04-20T10:52:00Z">
              <w:rPr>
                <w:lang w:eastAsia="ja-JP"/>
              </w:rPr>
            </w:rPrChange>
          </w:rPr>
          <w:delText>-Khách hàng thường can thiệp</w:delText>
        </w:r>
      </w:del>
    </w:p>
    <w:p w14:paraId="1CC397F2" w14:textId="08CAC0AC" w:rsidR="00E6199F" w:rsidRPr="00A94328" w:rsidDel="00E6199F" w:rsidRDefault="00E6199F">
      <w:pPr>
        <w:ind w:left="576"/>
        <w:rPr>
          <w:del w:id="1571" w:author="Thai Nguyen Viet" w:date="2019-04-20T10:39:00Z"/>
          <w:rFonts w:ascii="Times New Roman" w:hAnsi="Times New Roman" w:cs="Times New Roman"/>
          <w:lang w:eastAsia="ja-JP"/>
          <w:rPrChange w:id="1572" w:author="Thai Nguyen Viet" w:date="2019-04-20T10:52:00Z">
            <w:rPr>
              <w:del w:id="1573" w:author="Thai Nguyen Viet" w:date="2019-04-20T10:39:00Z"/>
              <w:lang w:eastAsia="ja-JP"/>
            </w:rPr>
          </w:rPrChange>
        </w:rPr>
      </w:pPr>
    </w:p>
    <w:p w14:paraId="480ADFF8" w14:textId="77777777" w:rsidR="00F930E7" w:rsidRPr="00A94328" w:rsidDel="003255B0" w:rsidRDefault="002814C8" w:rsidP="00E31DB9">
      <w:pPr>
        <w:pStyle w:val="Heading2"/>
        <w:rPr>
          <w:del w:id="1574" w:author="Thai Nguyen Viet" w:date="2019-04-20T10:45:00Z"/>
          <w:rFonts w:ascii="Times New Roman" w:hAnsi="Times New Roman" w:cs="Times New Roman"/>
          <w:lang w:eastAsia="ja-JP"/>
          <w:rPrChange w:id="1575" w:author="Thai Nguyen Viet" w:date="2019-04-20T10:52:00Z">
            <w:rPr>
              <w:del w:id="1576" w:author="Thai Nguyen Viet" w:date="2019-04-20T10:45:00Z"/>
              <w:lang w:eastAsia="ja-JP"/>
            </w:rPr>
          </w:rPrChange>
        </w:rPr>
      </w:pPr>
      <w:bookmarkStart w:id="1577" w:name="_Toc527975139"/>
      <w:proofErr w:type="spellStart"/>
      <w:r w:rsidRPr="00A94328">
        <w:rPr>
          <w:rFonts w:ascii="Times New Roman" w:hAnsi="Times New Roman" w:cs="Times New Roman"/>
          <w:rPrChange w:id="1578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5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0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5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2" w:author="Thai Nguyen Viet" w:date="2019-04-20T10:52:00Z">
            <w:rPr/>
          </w:rPrChange>
        </w:rPr>
        <w:t>rủi</w:t>
      </w:r>
      <w:proofErr w:type="spellEnd"/>
      <w:r w:rsidRPr="00A94328">
        <w:rPr>
          <w:rFonts w:ascii="Times New Roman" w:hAnsi="Times New Roman" w:cs="Times New Roman"/>
          <w:rPrChange w:id="158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584" w:author="Thai Nguyen Viet" w:date="2019-04-20T10:52:00Z">
            <w:rPr/>
          </w:rPrChange>
        </w:rPr>
        <w:t>ro</w:t>
      </w:r>
      <w:bookmarkEnd w:id="1577"/>
      <w:proofErr w:type="spellEnd"/>
    </w:p>
    <w:p w14:paraId="20DE1FD5" w14:textId="515BAB2C" w:rsidR="00FA0167" w:rsidRPr="00A94328" w:rsidDel="003255B0" w:rsidRDefault="00FA0167">
      <w:pPr>
        <w:pStyle w:val="Heading2"/>
        <w:rPr>
          <w:del w:id="1585" w:author="Thai Nguyen Viet" w:date="2019-04-20T10:45:00Z"/>
          <w:rFonts w:ascii="Times New Roman" w:hAnsi="Times New Roman" w:cs="Times New Roman"/>
          <w:lang w:eastAsia="ja-JP"/>
          <w:rPrChange w:id="1586" w:author="Thai Nguyen Viet" w:date="2019-04-20T10:52:00Z">
            <w:rPr>
              <w:del w:id="1587" w:author="Thai Nguyen Viet" w:date="2019-04-20T10:45:00Z"/>
              <w:lang w:eastAsia="ja-JP"/>
            </w:rPr>
          </w:rPrChange>
        </w:rPr>
        <w:pPrChange w:id="1588" w:author="Thai Nguyen Viet" w:date="2019-04-20T10:45:00Z">
          <w:pPr>
            <w:ind w:left="576"/>
          </w:pPr>
        </w:pPrChange>
      </w:pPr>
      <w:del w:id="158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590" w:author="Thai Nguyen Viet" w:date="2019-04-20T10:52:00Z">
              <w:rPr>
                <w:lang w:eastAsia="ja-JP"/>
              </w:rPr>
            </w:rPrChange>
          </w:rPr>
          <w:delText xml:space="preserve">Các mức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591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592" w:author="Thai Nguyen Viet" w:date="2019-04-20T10:52:00Z">
              <w:rPr>
                <w:lang w:eastAsia="ja-JP"/>
              </w:rPr>
            </w:rPrChange>
          </w:rPr>
          <w:delText>ộ khó khăn :</w:delText>
        </w:r>
      </w:del>
    </w:p>
    <w:p w14:paraId="0477DF16" w14:textId="76B96624" w:rsidR="00FA0167" w:rsidRPr="00A94328" w:rsidDel="003255B0" w:rsidRDefault="00FA0167">
      <w:pPr>
        <w:pStyle w:val="Heading2"/>
        <w:rPr>
          <w:del w:id="1593" w:author="Thai Nguyen Viet" w:date="2019-04-20T10:45:00Z"/>
          <w:rFonts w:ascii="Times New Roman" w:hAnsi="Times New Roman" w:cs="Times New Roman"/>
          <w:lang w:eastAsia="ja-JP"/>
          <w:rPrChange w:id="1594" w:author="Thai Nguyen Viet" w:date="2019-04-20T10:52:00Z">
            <w:rPr>
              <w:del w:id="1595" w:author="Thai Nguyen Viet" w:date="2019-04-20T10:45:00Z"/>
              <w:lang w:eastAsia="ja-JP"/>
            </w:rPr>
          </w:rPrChange>
        </w:rPr>
        <w:pPrChange w:id="1596" w:author="Thai Nguyen Viet" w:date="2019-04-20T10:45:00Z">
          <w:pPr>
            <w:ind w:left="576"/>
          </w:pPr>
        </w:pPrChange>
      </w:pPr>
      <w:del w:id="1597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598" w:author="Thai Nguyen Viet" w:date="2019-04-20T10:52:00Z">
              <w:rPr>
                <w:lang w:eastAsia="ja-JP"/>
              </w:rPr>
            </w:rPrChange>
          </w:rPr>
          <w:tab/>
          <w:delText xml:space="preserve">-Khó khăn quá </w:delText>
        </w:r>
      </w:del>
    </w:p>
    <w:p w14:paraId="06712561" w14:textId="29128F71" w:rsidR="00FA0167" w:rsidRPr="00A94328" w:rsidDel="003255B0" w:rsidRDefault="00FA0167">
      <w:pPr>
        <w:pStyle w:val="Heading2"/>
        <w:rPr>
          <w:del w:id="1599" w:author="Thai Nguyen Viet" w:date="2019-04-20T10:45:00Z"/>
          <w:rFonts w:ascii="Times New Roman" w:hAnsi="Times New Roman" w:cs="Times New Roman"/>
          <w:lang w:eastAsia="ja-JP"/>
          <w:rPrChange w:id="1600" w:author="Thai Nguyen Viet" w:date="2019-04-20T10:52:00Z">
            <w:rPr>
              <w:del w:id="1601" w:author="Thai Nguyen Viet" w:date="2019-04-20T10:45:00Z"/>
              <w:lang w:eastAsia="ja-JP"/>
            </w:rPr>
          </w:rPrChange>
        </w:rPr>
        <w:pPrChange w:id="1602" w:author="Thai Nguyen Viet" w:date="2019-04-20T10:45:00Z">
          <w:pPr>
            <w:ind w:left="576"/>
          </w:pPr>
        </w:pPrChange>
      </w:pPr>
      <w:del w:id="1603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04" w:author="Thai Nguyen Viet" w:date="2019-04-20T10:52:00Z">
              <w:rPr>
                <w:lang w:eastAsia="ja-JP"/>
              </w:rPr>
            </w:rPrChange>
          </w:rPr>
          <w:tab/>
          <w:delText>-Rủi ro lớn , xác suất thấp</w:delText>
        </w:r>
      </w:del>
    </w:p>
    <w:p w14:paraId="13D140EC" w14:textId="030D4FFC" w:rsidR="00FA0167" w:rsidRPr="00A94328" w:rsidRDefault="00FA0167">
      <w:pPr>
        <w:pStyle w:val="Heading2"/>
        <w:rPr>
          <w:ins w:id="1605" w:author="Thai Nguyen Viet" w:date="2019-04-20T10:41:00Z"/>
          <w:rFonts w:ascii="Times New Roman" w:hAnsi="Times New Roman" w:cs="Times New Roman"/>
          <w:lang w:eastAsia="ja-JP"/>
          <w:rPrChange w:id="1606" w:author="Thai Nguyen Viet" w:date="2019-04-20T10:52:00Z">
            <w:rPr>
              <w:ins w:id="1607" w:author="Thai Nguyen Viet" w:date="2019-04-20T10:41:00Z"/>
              <w:lang w:eastAsia="ja-JP"/>
            </w:rPr>
          </w:rPrChange>
        </w:rPr>
        <w:pPrChange w:id="1608" w:author="Thai Nguyen Viet" w:date="2019-04-20T10:45:00Z">
          <w:pPr>
            <w:ind w:left="576"/>
          </w:pPr>
        </w:pPrChange>
      </w:pPr>
      <w:del w:id="1609" w:author="Thai Nguyen Viet" w:date="2019-04-20T10:45:00Z">
        <w:r w:rsidRPr="00A94328" w:rsidDel="003255B0">
          <w:rPr>
            <w:rFonts w:ascii="Times New Roman" w:hAnsi="Times New Roman" w:cs="Times New Roman"/>
            <w:lang w:eastAsia="ja-JP"/>
            <w:rPrChange w:id="1610" w:author="Thai Nguyen Viet" w:date="2019-04-20T10:52:00Z">
              <w:rPr>
                <w:lang w:eastAsia="ja-JP"/>
              </w:rPr>
            </w:rPrChange>
          </w:rPr>
          <w:tab/>
          <w:delText>-Rủi ro lớn nhưng giải pháp vượt qua là khả thi.</w:delText>
        </w:r>
      </w:del>
    </w:p>
    <w:p w14:paraId="1A24B04F" w14:textId="54BE2843" w:rsidR="00FB6142" w:rsidRPr="00A94328" w:rsidRDefault="00152D08" w:rsidP="00FA0167">
      <w:pPr>
        <w:ind w:left="576"/>
        <w:rPr>
          <w:ins w:id="1611" w:author="Thai Nguyen Viet" w:date="2019-04-20T10:42:00Z"/>
          <w:rFonts w:ascii="Times New Roman" w:hAnsi="Times New Roman" w:cs="Times New Roman"/>
          <w:lang w:eastAsia="ja-JP"/>
          <w:rPrChange w:id="1612" w:author="Thai Nguyen Viet" w:date="2019-04-20T10:52:00Z">
            <w:rPr>
              <w:ins w:id="1613" w:author="Thai Nguyen Viet" w:date="2019-04-20T10:42:00Z"/>
              <w:lang w:eastAsia="ja-JP"/>
            </w:rPr>
          </w:rPrChange>
        </w:rPr>
      </w:pPr>
      <w:proofErr w:type="spellStart"/>
      <w:ins w:id="1614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1615" w:author="Thai Nguyen Viet" w:date="2019-04-20T10:52:00Z">
              <w:rPr>
                <w:lang w:eastAsia="ja-JP"/>
              </w:rPr>
            </w:rPrChange>
          </w:rPr>
          <w:t>Khó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16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17" w:author="Thai Nguyen Viet" w:date="2019-04-20T10:52:00Z">
              <w:rPr>
                <w:lang w:eastAsia="ja-JP"/>
              </w:rPr>
            </w:rPrChange>
          </w:rPr>
          <w:t>khăn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18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619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20" w:author="Thai Nguyen Viet" w:date="2019-04-20T10:52:00Z">
              <w:rPr>
                <w:lang w:eastAsia="ja-JP"/>
              </w:rPr>
            </w:rPrChange>
          </w:rPr>
          <w:t>đối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2" w:author="Thai Nguyen Viet" w:date="2019-04-20T10:52:00Z">
              <w:rPr>
                <w:lang w:eastAsia="ja-JP"/>
              </w:rPr>
            </w:rPrChange>
          </w:rPr>
          <w:t>với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4" w:author="Thai Nguyen Viet" w:date="2019-04-20T10:52:00Z">
              <w:rPr>
                <w:lang w:eastAsia="ja-JP"/>
              </w:rPr>
            </w:rPrChange>
          </w:rPr>
          <w:t>đội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6" w:author="Thai Nguyen Viet" w:date="2019-04-20T10:52:00Z">
              <w:rPr>
                <w:lang w:eastAsia="ja-JP"/>
              </w:rPr>
            </w:rPrChange>
          </w:rPr>
          <w:t>phát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28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29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proofErr w:type="spellStart"/>
      <w:ins w:id="1630" w:author="Thai Nguyen Viet" w:date="2019-04-20T10:41:00Z">
        <w:r w:rsidRPr="00A94328">
          <w:rPr>
            <w:rFonts w:ascii="Times New Roman" w:hAnsi="Times New Roman" w:cs="Times New Roman"/>
            <w:lang w:eastAsia="ja-JP"/>
            <w:rPrChange w:id="1631" w:author="Thai Nguyen Viet" w:date="2019-04-20T10:52:00Z">
              <w:rPr>
                <w:lang w:eastAsia="ja-JP"/>
              </w:rPr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2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3" w:author="Thai Nguyen Viet" w:date="2019-04-20T10:52:00Z">
              <w:rPr>
                <w:lang w:eastAsia="ja-JP"/>
              </w:rPr>
            </w:rPrChange>
          </w:rPr>
          <w:t>địa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4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5" w:author="Thai Nguyen Viet" w:date="2019-04-20T10:52:00Z">
              <w:rPr>
                <w:lang w:eastAsia="ja-JP"/>
              </w:rPr>
            </w:rPrChange>
          </w:rPr>
          <w:t>điểm</w:t>
        </w:r>
      </w:ins>
      <w:proofErr w:type="spellEnd"/>
      <w:ins w:id="1636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3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38" w:author="Thai Nguyen Viet" w:date="2019-04-20T10:52:00Z">
              <w:rPr>
                <w:lang w:eastAsia="ja-JP"/>
              </w:rPr>
            </w:rPrChange>
          </w:rPr>
          <w:t>triển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3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0" w:author="Thai Nguyen Viet" w:date="2019-04-20T10:52:00Z">
              <w:rPr>
                <w:lang w:eastAsia="ja-JP"/>
              </w:rPr>
            </w:rPrChange>
          </w:rPr>
          <w:t>khai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2" w:author="Thai Nguyen Viet" w:date="2019-04-20T10:52:00Z">
              <w:rPr>
                <w:lang w:eastAsia="ja-JP"/>
              </w:rPr>
            </w:rPrChange>
          </w:rPr>
          <w:t>và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4" w:author="Thai Nguyen Viet" w:date="2019-04-20T10:52:00Z">
              <w:rPr>
                <w:lang w:eastAsia="ja-JP"/>
              </w:rPr>
            </w:rPrChange>
          </w:rPr>
          <w:t>xây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6" w:author="Thai Nguyen Viet" w:date="2019-04-20T10:52:00Z">
              <w:rPr>
                <w:lang w:eastAsia="ja-JP"/>
              </w:rPr>
            </w:rPrChange>
          </w:rPr>
          <w:t>dựng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48" w:author="Thai Nguyen Viet" w:date="2019-04-20T10:52:00Z">
              <w:rPr>
                <w:lang w:eastAsia="ja-JP"/>
              </w:rPr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4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0" w:author="Thai Nguyen Viet" w:date="2019-04-20T10:52:00Z">
              <w:rPr>
                <w:lang w:eastAsia="ja-JP"/>
              </w:rPr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1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43896E16" w14:textId="3E6A1F0F" w:rsidR="00152D08" w:rsidRPr="00A94328" w:rsidRDefault="00152D08">
      <w:pPr>
        <w:ind w:left="576"/>
        <w:rPr>
          <w:rFonts w:ascii="Times New Roman" w:hAnsi="Times New Roman" w:cs="Times New Roman"/>
          <w:lang w:eastAsia="ja-JP"/>
          <w:rPrChange w:id="1652" w:author="Thai Nguyen Viet" w:date="2019-04-20T10:52:00Z">
            <w:rPr>
              <w:lang w:eastAsia="ja-JP"/>
            </w:rPr>
          </w:rPrChange>
        </w:rPr>
      </w:pPr>
      <w:proofErr w:type="spellStart"/>
      <w:ins w:id="1653" w:author="Thai Nguyen Viet" w:date="2019-04-20T10:42:00Z">
        <w:r w:rsidRPr="00A94328">
          <w:rPr>
            <w:rFonts w:ascii="Times New Roman" w:hAnsi="Times New Roman" w:cs="Times New Roman"/>
            <w:lang w:eastAsia="ja-JP"/>
            <w:rPrChange w:id="1654" w:author="Thai Nguyen Viet" w:date="2019-04-20T10:52:00Z">
              <w:rPr>
                <w:lang w:eastAsia="ja-JP"/>
              </w:rPr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6" w:author="Thai Nguyen Viet" w:date="2019-04-20T10:52:00Z">
              <w:rPr>
                <w:lang w:eastAsia="ja-JP"/>
              </w:rPr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58" w:author="Thai Nguyen Viet" w:date="2019-04-20T10:52:00Z">
              <w:rPr>
                <w:lang w:eastAsia="ja-JP"/>
              </w:rPr>
            </w:rPrChange>
          </w:rPr>
          <w:t>hoàn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5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0" w:author="Thai Nguyen Viet" w:date="2019-04-20T10:52:00Z">
              <w:rPr>
                <w:lang w:eastAsia="ja-JP"/>
              </w:rPr>
            </w:rPrChange>
          </w:rPr>
          <w:t>thành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1" w:author="Thai Nguyen Viet" w:date="2019-04-20T10:52:00Z">
              <w:rPr>
                <w:lang w:eastAsia="ja-JP"/>
              </w:rPr>
            </w:rPrChange>
          </w:rPr>
          <w:t xml:space="preserve"> </w:t>
        </w:r>
      </w:ins>
      <w:ins w:id="1662" w:author="Thai Nguyen Viet" w:date="2019-04-20T10:43:00Z">
        <w:r w:rsidRPr="00A94328">
          <w:rPr>
            <w:rFonts w:ascii="Times New Roman" w:hAnsi="Times New Roman" w:cs="Times New Roman"/>
            <w:lang w:eastAsia="ja-JP"/>
            <w:rPrChange w:id="1663" w:author="Thai Nguyen Viet" w:date="2019-04-20T10:52:00Z">
              <w:rPr>
                <w:lang w:eastAsia="ja-JP"/>
              </w:rPr>
            </w:rPrChange>
          </w:rPr>
          <w:t xml:space="preserve">so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4" w:author="Thai Nguyen Viet" w:date="2019-04-20T10:52:00Z">
              <w:rPr>
                <w:lang w:eastAsia="ja-JP"/>
              </w:rPr>
            </w:rPrChange>
          </w:rPr>
          <w:t>với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6" w:author="Thai Nguyen Viet" w:date="2019-04-20T10:52:00Z">
              <w:rPr>
                <w:lang w:eastAsia="ja-JP"/>
              </w:rPr>
            </w:rPrChange>
          </w:rPr>
          <w:t>dự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68" w:author="Thai Nguyen Viet" w:date="2019-04-20T10:52:00Z">
              <w:rPr>
                <w:lang w:eastAsia="ja-JP"/>
              </w:rPr>
            </w:rPrChange>
          </w:rPr>
          <w:t>kiến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69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0" w:author="Thai Nguyen Viet" w:date="2019-04-20T10:52:00Z">
              <w:rPr>
                <w:lang w:eastAsia="ja-JP"/>
              </w:rPr>
            </w:rPrChange>
          </w:rPr>
          <w:t>có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1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2" w:author="Thai Nguyen Viet" w:date="2019-04-20T10:52:00Z">
              <w:rPr>
                <w:lang w:eastAsia="ja-JP"/>
              </w:rPr>
            </w:rPrChange>
          </w:rPr>
          <w:t>thể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3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4" w:author="Thai Nguyen Viet" w:date="2019-04-20T10:52:00Z">
              <w:rPr>
                <w:lang w:eastAsia="ja-JP"/>
              </w:rPr>
            </w:rPrChange>
          </w:rPr>
          <w:t>có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5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6" w:author="Thai Nguyen Viet" w:date="2019-04-20T10:52:00Z">
              <w:rPr>
                <w:lang w:eastAsia="ja-JP"/>
              </w:rPr>
            </w:rPrChange>
          </w:rPr>
          <w:t>sai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7" w:author="Thai Nguyen Viet" w:date="2019-04-20T10:52:00Z">
              <w:rPr>
                <w:lang w:eastAsia="ja-JP"/>
              </w:rPr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lang w:eastAsia="ja-JP"/>
            <w:rPrChange w:id="1678" w:author="Thai Nguyen Viet" w:date="2019-04-20T10:52:00Z">
              <w:rPr>
                <w:lang w:eastAsia="ja-JP"/>
              </w:rPr>
            </w:rPrChange>
          </w:rPr>
          <w:t>lệch</w:t>
        </w:r>
        <w:proofErr w:type="spellEnd"/>
        <w:r w:rsidRPr="00A94328">
          <w:rPr>
            <w:rFonts w:ascii="Times New Roman" w:hAnsi="Times New Roman" w:cs="Times New Roman"/>
            <w:lang w:eastAsia="ja-JP"/>
            <w:rPrChange w:id="1679" w:author="Thai Nguyen Viet" w:date="2019-04-20T10:52:00Z">
              <w:rPr>
                <w:lang w:eastAsia="ja-JP"/>
              </w:rPr>
            </w:rPrChange>
          </w:rPr>
          <w:t>.</w:t>
        </w:r>
      </w:ins>
    </w:p>
    <w:p w14:paraId="03D23F8F" w14:textId="154A2ABB" w:rsidR="00F930E7" w:rsidRPr="00A94328" w:rsidRDefault="00F930E7" w:rsidP="00E31DB9">
      <w:pPr>
        <w:pStyle w:val="Heading2"/>
        <w:rPr>
          <w:ins w:id="1680" w:author="Thai Nguyen Viet" w:date="2019-04-20T10:44:00Z"/>
          <w:rFonts w:ascii="Times New Roman" w:hAnsi="Times New Roman" w:cs="Times New Roman"/>
          <w:rPrChange w:id="1681" w:author="Thai Nguyen Viet" w:date="2019-04-20T10:52:00Z">
            <w:rPr>
              <w:ins w:id="1682" w:author="Thai Nguyen Viet" w:date="2019-04-20T10:44:00Z"/>
            </w:rPr>
          </w:rPrChange>
        </w:rPr>
      </w:pPr>
      <w:bookmarkStart w:id="1683" w:name="_Toc527975140"/>
      <w:proofErr w:type="spellStart"/>
      <w:r w:rsidRPr="00A94328">
        <w:rPr>
          <w:rFonts w:ascii="Times New Roman" w:hAnsi="Times New Roman" w:cs="Times New Roman"/>
          <w:rPrChange w:id="1684" w:author="Thai Nguyen Viet" w:date="2019-04-20T10:52:00Z">
            <w:rPr/>
          </w:rPrChange>
        </w:rPr>
        <w:t>Xác</w:t>
      </w:r>
      <w:proofErr w:type="spellEnd"/>
      <w:r w:rsidRPr="00A94328">
        <w:rPr>
          <w:rFonts w:ascii="Times New Roman" w:hAnsi="Times New Roman" w:cs="Times New Roman"/>
          <w:rPrChange w:id="168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86" w:author="Thai Nguyen Viet" w:date="2019-04-20T10:52:00Z">
            <w:rPr/>
          </w:rPrChange>
        </w:rPr>
        <w:t>định</w:t>
      </w:r>
      <w:proofErr w:type="spellEnd"/>
      <w:r w:rsidRPr="00A94328">
        <w:rPr>
          <w:rFonts w:ascii="Times New Roman" w:hAnsi="Times New Roman" w:cs="Times New Roman"/>
          <w:rPrChange w:id="16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88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16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0" w:author="Thai Nguyen Viet" w:date="2019-04-20T10:52:00Z">
            <w:rPr/>
          </w:rPrChange>
        </w:rPr>
        <w:t>hạng</w:t>
      </w:r>
      <w:proofErr w:type="spellEnd"/>
      <w:r w:rsidRPr="00A94328">
        <w:rPr>
          <w:rFonts w:ascii="Times New Roman" w:hAnsi="Times New Roman" w:cs="Times New Roman"/>
          <w:rPrChange w:id="169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2" w:author="Thai Nguyen Viet" w:date="2019-04-20T10:52:00Z">
            <w:rPr/>
          </w:rPrChange>
        </w:rPr>
        <w:t>mục</w:t>
      </w:r>
      <w:proofErr w:type="spellEnd"/>
      <w:r w:rsidRPr="00A94328">
        <w:rPr>
          <w:rFonts w:ascii="Times New Roman" w:hAnsi="Times New Roman" w:cs="Times New Roman"/>
          <w:rPrChange w:id="169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4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69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696" w:author="Thai Nguyen Viet" w:date="2019-04-20T10:52:00Z">
            <w:rPr/>
          </w:rPrChange>
        </w:rPr>
        <w:t>thử</w:t>
      </w:r>
      <w:bookmarkEnd w:id="1683"/>
      <w:proofErr w:type="spellEnd"/>
    </w:p>
    <w:p w14:paraId="5955F317" w14:textId="315271F5" w:rsidR="003255B0" w:rsidRPr="00A94328" w:rsidRDefault="003255B0" w:rsidP="003255B0">
      <w:pPr>
        <w:ind w:left="576"/>
        <w:rPr>
          <w:ins w:id="1697" w:author="Thai Nguyen Viet" w:date="2019-04-20T10:46:00Z"/>
          <w:rFonts w:ascii="Times New Roman" w:hAnsi="Times New Roman" w:cs="Times New Roman"/>
          <w:rPrChange w:id="1698" w:author="Thai Nguyen Viet" w:date="2019-04-20T10:52:00Z">
            <w:rPr>
              <w:ins w:id="1699" w:author="Thai Nguyen Viet" w:date="2019-04-20T10:46:00Z"/>
            </w:rPr>
          </w:rPrChange>
        </w:rPr>
      </w:pPr>
      <w:proofErr w:type="spellStart"/>
      <w:ins w:id="1700" w:author="Thai Nguyen Viet" w:date="2019-04-20T10:45:00Z">
        <w:r w:rsidRPr="00A94328">
          <w:rPr>
            <w:rFonts w:ascii="Times New Roman" w:hAnsi="Times New Roman" w:cs="Times New Roman"/>
            <w:rPrChange w:id="1701" w:author="Thai Nguyen Viet" w:date="2019-04-20T10:52:00Z">
              <w:rPr/>
            </w:rPrChange>
          </w:rPr>
          <w:t>Kiểm</w:t>
        </w:r>
        <w:proofErr w:type="spellEnd"/>
        <w:r w:rsidRPr="00A94328">
          <w:rPr>
            <w:rFonts w:ascii="Times New Roman" w:hAnsi="Times New Roman" w:cs="Times New Roman"/>
            <w:rPrChange w:id="170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3" w:author="Thai Nguyen Viet" w:date="2019-04-20T10:52:00Z">
              <w:rPr/>
            </w:rPrChange>
          </w:rPr>
          <w:t>thử</w:t>
        </w:r>
        <w:proofErr w:type="spellEnd"/>
        <w:r w:rsidRPr="00A94328">
          <w:rPr>
            <w:rFonts w:ascii="Times New Roman" w:hAnsi="Times New Roman" w:cs="Times New Roman"/>
            <w:rPrChange w:id="170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5" w:author="Thai Nguyen Viet" w:date="2019-04-20T10:52:00Z">
              <w:rPr/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rPrChange w:id="170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7" w:author="Thai Nguyen Viet" w:date="2019-04-20T10:52:00Z">
              <w:rPr/>
            </w:rPrChange>
          </w:rPr>
          <w:t>chức</w:t>
        </w:r>
        <w:proofErr w:type="spellEnd"/>
        <w:r w:rsidRPr="00A94328">
          <w:rPr>
            <w:rFonts w:ascii="Times New Roman" w:hAnsi="Times New Roman" w:cs="Times New Roman"/>
            <w:rPrChange w:id="170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09" w:author="Thai Nguyen Viet" w:date="2019-04-20T10:52:00Z">
              <w:rPr/>
            </w:rPrChange>
          </w:rPr>
          <w:t>năng</w:t>
        </w:r>
        <w:proofErr w:type="spellEnd"/>
        <w:r w:rsidRPr="00A94328">
          <w:rPr>
            <w:rFonts w:ascii="Times New Roman" w:hAnsi="Times New Roman" w:cs="Times New Roman"/>
            <w:rPrChange w:id="171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1" w:author="Thai Nguyen Viet" w:date="2019-04-20T10:52:00Z">
              <w:rPr/>
            </w:rPrChange>
          </w:rPr>
          <w:t>của</w:t>
        </w:r>
        <w:proofErr w:type="spellEnd"/>
        <w:r w:rsidRPr="00A94328">
          <w:rPr>
            <w:rFonts w:ascii="Times New Roman" w:hAnsi="Times New Roman" w:cs="Times New Roman"/>
            <w:rPrChange w:id="171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3" w:author="Thai Nguyen Viet" w:date="2019-04-20T10:52:00Z">
              <w:rPr/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rPrChange w:id="171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15" w:author="Thai Nguyen Viet" w:date="2019-04-20T10:52:00Z">
              <w:rPr/>
            </w:rPrChange>
          </w:rPr>
          <w:t>phẩm</w:t>
        </w:r>
        <w:proofErr w:type="spellEnd"/>
        <w:r w:rsidRPr="00A94328">
          <w:rPr>
            <w:rFonts w:ascii="Times New Roman" w:hAnsi="Times New Roman" w:cs="Times New Roman"/>
            <w:rPrChange w:id="1716" w:author="Thai Nguyen Viet" w:date="2019-04-20T10:52:00Z">
              <w:rPr/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rPrChange w:id="1717" w:author="Thai Nguyen Viet" w:date="2019-04-20T10:52:00Z">
              <w:rPr/>
            </w:rPrChange>
          </w:rPr>
          <w:t xml:space="preserve">( </w:t>
        </w:r>
        <w:proofErr w:type="spellStart"/>
        <w:r w:rsidRPr="00A94328">
          <w:rPr>
            <w:rFonts w:ascii="Times New Roman" w:hAnsi="Times New Roman" w:cs="Times New Roman"/>
            <w:rPrChange w:id="1718" w:author="Thai Nguyen Viet" w:date="2019-04-20T10:52:00Z">
              <w:rPr/>
            </w:rPrChange>
          </w:rPr>
          <w:t>có</w:t>
        </w:r>
        <w:proofErr w:type="spellEnd"/>
        <w:proofErr w:type="gramEnd"/>
        <w:r w:rsidRPr="00A94328">
          <w:rPr>
            <w:rFonts w:ascii="Times New Roman" w:hAnsi="Times New Roman" w:cs="Times New Roman"/>
            <w:rPrChange w:id="1719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0" w:author="Thai Nguyen Viet" w:date="2019-04-20T10:52:00Z">
              <w:rPr/>
            </w:rPrChange>
          </w:rPr>
          <w:t>hoạt</w:t>
        </w:r>
        <w:proofErr w:type="spellEnd"/>
        <w:r w:rsidRPr="00A94328">
          <w:rPr>
            <w:rFonts w:ascii="Times New Roman" w:hAnsi="Times New Roman" w:cs="Times New Roman"/>
            <w:rPrChange w:id="1721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2" w:author="Thai Nguyen Viet" w:date="2019-04-20T10:52:00Z">
              <w:rPr/>
            </w:rPrChange>
          </w:rPr>
          <w:t>động</w:t>
        </w:r>
        <w:proofErr w:type="spellEnd"/>
        <w:r w:rsidRPr="00A94328">
          <w:rPr>
            <w:rFonts w:ascii="Times New Roman" w:hAnsi="Times New Roman" w:cs="Times New Roman"/>
            <w:rPrChange w:id="1723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4" w:author="Thai Nguyen Viet" w:date="2019-04-20T10:52:00Z">
              <w:rPr/>
            </w:rPrChange>
          </w:rPr>
          <w:t>giống</w:t>
        </w:r>
        <w:proofErr w:type="spellEnd"/>
        <w:r w:rsidRPr="00A94328">
          <w:rPr>
            <w:rFonts w:ascii="Times New Roman" w:hAnsi="Times New Roman" w:cs="Times New Roman"/>
            <w:rPrChange w:id="1725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6" w:author="Thai Nguyen Viet" w:date="2019-04-20T10:52:00Z">
              <w:rPr/>
            </w:rPrChange>
          </w:rPr>
          <w:t>như</w:t>
        </w:r>
        <w:proofErr w:type="spellEnd"/>
        <w:r w:rsidRPr="00A94328">
          <w:rPr>
            <w:rFonts w:ascii="Times New Roman" w:hAnsi="Times New Roman" w:cs="Times New Roman"/>
            <w:rPrChange w:id="1727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28" w:author="Thai Nguyen Viet" w:date="2019-04-20T10:52:00Z">
              <w:rPr/>
            </w:rPrChange>
          </w:rPr>
          <w:t>yêu</w:t>
        </w:r>
        <w:proofErr w:type="spellEnd"/>
        <w:r w:rsidRPr="00A94328">
          <w:rPr>
            <w:rFonts w:ascii="Times New Roman" w:hAnsi="Times New Roman" w:cs="Times New Roman"/>
            <w:rPrChange w:id="1729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0" w:author="Thai Nguyen Viet" w:date="2019-04-20T10:52:00Z">
              <w:rPr/>
            </w:rPrChange>
          </w:rPr>
          <w:t>cầu</w:t>
        </w:r>
      </w:ins>
      <w:proofErr w:type="spellEnd"/>
      <w:ins w:id="1731" w:author="Thai Nguyen Viet" w:date="2019-04-20T10:46:00Z">
        <w:r w:rsidRPr="00A94328">
          <w:rPr>
            <w:rFonts w:ascii="Times New Roman" w:hAnsi="Times New Roman" w:cs="Times New Roman"/>
            <w:rPrChange w:id="173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3" w:author="Thai Nguyen Viet" w:date="2019-04-20T10:52:00Z">
              <w:rPr/>
            </w:rPrChange>
          </w:rPr>
          <w:t>của</w:t>
        </w:r>
        <w:proofErr w:type="spellEnd"/>
        <w:r w:rsidRPr="00A94328">
          <w:rPr>
            <w:rFonts w:ascii="Times New Roman" w:hAnsi="Times New Roman" w:cs="Times New Roman"/>
            <w:rPrChange w:id="173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5" w:author="Thai Nguyen Viet" w:date="2019-04-20T10:52:00Z">
              <w:rPr/>
            </w:rPrChange>
          </w:rPr>
          <w:t>khách</w:t>
        </w:r>
        <w:proofErr w:type="spellEnd"/>
        <w:r w:rsidRPr="00A94328">
          <w:rPr>
            <w:rFonts w:ascii="Times New Roman" w:hAnsi="Times New Roman" w:cs="Times New Roman"/>
            <w:rPrChange w:id="173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37" w:author="Thai Nguyen Viet" w:date="2019-04-20T10:52:00Z">
              <w:rPr/>
            </w:rPrChange>
          </w:rPr>
          <w:t>hàng</w:t>
        </w:r>
        <w:proofErr w:type="spellEnd"/>
        <w:r w:rsidRPr="00A94328">
          <w:rPr>
            <w:rFonts w:ascii="Times New Roman" w:hAnsi="Times New Roman" w:cs="Times New Roman"/>
            <w:rPrChange w:id="1738" w:author="Thai Nguyen Viet" w:date="2019-04-20T10:52:00Z">
              <w:rPr/>
            </w:rPrChange>
          </w:rPr>
          <w:t xml:space="preserve"> ,…)</w:t>
        </w:r>
      </w:ins>
    </w:p>
    <w:p w14:paraId="2EEEFBD1" w14:textId="409B6C8B" w:rsidR="003255B0" w:rsidRPr="00A94328" w:rsidRDefault="003255B0" w:rsidP="003255B0">
      <w:pPr>
        <w:ind w:left="576"/>
        <w:rPr>
          <w:ins w:id="1739" w:author="Thai Nguyen Viet" w:date="2019-04-20T10:49:00Z"/>
          <w:rFonts w:ascii="Times New Roman" w:hAnsi="Times New Roman" w:cs="Times New Roman"/>
          <w:rPrChange w:id="1740" w:author="Thai Nguyen Viet" w:date="2019-04-20T10:52:00Z">
            <w:rPr>
              <w:ins w:id="1741" w:author="Thai Nguyen Viet" w:date="2019-04-20T10:49:00Z"/>
            </w:rPr>
          </w:rPrChange>
        </w:rPr>
      </w:pPr>
      <w:proofErr w:type="spellStart"/>
      <w:ins w:id="1742" w:author="Thai Nguyen Viet" w:date="2019-04-20T10:46:00Z">
        <w:r w:rsidRPr="00A94328">
          <w:rPr>
            <w:rFonts w:ascii="Times New Roman" w:hAnsi="Times New Roman" w:cs="Times New Roman"/>
            <w:rPrChange w:id="1743" w:author="Thai Nguyen Viet" w:date="2019-04-20T10:52:00Z">
              <w:rPr/>
            </w:rPrChange>
          </w:rPr>
          <w:t>Kiểm</w:t>
        </w:r>
        <w:proofErr w:type="spellEnd"/>
        <w:r w:rsidRPr="00A94328">
          <w:rPr>
            <w:rFonts w:ascii="Times New Roman" w:hAnsi="Times New Roman" w:cs="Times New Roman"/>
            <w:rPrChange w:id="174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5" w:author="Thai Nguyen Viet" w:date="2019-04-20T10:52:00Z">
              <w:rPr/>
            </w:rPrChange>
          </w:rPr>
          <w:t>tra</w:t>
        </w:r>
        <w:proofErr w:type="spellEnd"/>
        <w:r w:rsidRPr="00A94328">
          <w:rPr>
            <w:rFonts w:ascii="Times New Roman" w:hAnsi="Times New Roman" w:cs="Times New Roman"/>
            <w:rPrChange w:id="174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7" w:author="Thai Nguyen Viet" w:date="2019-04-20T10:52:00Z">
              <w:rPr/>
            </w:rPrChange>
          </w:rPr>
          <w:t>về</w:t>
        </w:r>
        <w:proofErr w:type="spellEnd"/>
        <w:r w:rsidRPr="00A94328">
          <w:rPr>
            <w:rFonts w:ascii="Times New Roman" w:hAnsi="Times New Roman" w:cs="Times New Roman"/>
            <w:rPrChange w:id="174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49" w:author="Thai Nguyen Viet" w:date="2019-04-20T10:52:00Z">
              <w:rPr/>
            </w:rPrChange>
          </w:rPr>
          <w:t>chất</w:t>
        </w:r>
        <w:proofErr w:type="spellEnd"/>
        <w:r w:rsidRPr="00A94328">
          <w:rPr>
            <w:rFonts w:ascii="Times New Roman" w:hAnsi="Times New Roman" w:cs="Times New Roman"/>
            <w:rPrChange w:id="1750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1" w:author="Thai Nguyen Viet" w:date="2019-04-20T10:52:00Z">
              <w:rPr/>
            </w:rPrChange>
          </w:rPr>
          <w:t>lượng</w:t>
        </w:r>
        <w:proofErr w:type="spellEnd"/>
        <w:r w:rsidRPr="00A94328">
          <w:rPr>
            <w:rFonts w:ascii="Times New Roman" w:hAnsi="Times New Roman" w:cs="Times New Roman"/>
            <w:rPrChange w:id="175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3" w:author="Thai Nguyen Viet" w:date="2019-04-20T10:52:00Z">
              <w:rPr/>
            </w:rPrChange>
          </w:rPr>
          <w:t>sản</w:t>
        </w:r>
        <w:proofErr w:type="spellEnd"/>
        <w:r w:rsidRPr="00A94328">
          <w:rPr>
            <w:rFonts w:ascii="Times New Roman" w:hAnsi="Times New Roman" w:cs="Times New Roman"/>
            <w:rPrChange w:id="1754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55" w:author="Thai Nguyen Viet" w:date="2019-04-20T10:52:00Z">
              <w:rPr/>
            </w:rPrChange>
          </w:rPr>
          <w:t>phẩm</w:t>
        </w:r>
      </w:ins>
      <w:proofErr w:type="spellEnd"/>
      <w:ins w:id="1756" w:author="Thai Nguyen Viet" w:date="2019-04-20T10:48:00Z">
        <w:r w:rsidRPr="00A94328">
          <w:rPr>
            <w:rFonts w:ascii="Times New Roman" w:hAnsi="Times New Roman" w:cs="Times New Roman"/>
            <w:rPrChange w:id="1757" w:author="Thai Nguyen Viet" w:date="2019-04-20T10:52:00Z">
              <w:rPr/>
            </w:rPrChange>
          </w:rPr>
          <w:t xml:space="preserve"> </w:t>
        </w:r>
        <w:proofErr w:type="gramStart"/>
        <w:r w:rsidRPr="00A94328">
          <w:rPr>
            <w:rFonts w:ascii="Times New Roman" w:hAnsi="Times New Roman" w:cs="Times New Roman"/>
            <w:rPrChange w:id="1758" w:author="Thai Nguyen Viet" w:date="2019-04-20T10:52:00Z">
              <w:rPr/>
            </w:rPrChange>
          </w:rPr>
          <w:t xml:space="preserve">( </w:t>
        </w:r>
      </w:ins>
      <w:proofErr w:type="spellStart"/>
      <w:ins w:id="1759" w:author="Thai Nguyen Viet" w:date="2019-04-20T10:49:00Z">
        <w:r w:rsidRPr="00A94328">
          <w:rPr>
            <w:rFonts w:ascii="Times New Roman" w:hAnsi="Times New Roman" w:cs="Times New Roman"/>
            <w:rPrChange w:id="1760" w:author="Thai Nguyen Viet" w:date="2019-04-20T10:52:00Z">
              <w:rPr/>
            </w:rPrChange>
          </w:rPr>
          <w:t>phần</w:t>
        </w:r>
        <w:proofErr w:type="spellEnd"/>
        <w:proofErr w:type="gramEnd"/>
        <w:r w:rsidRPr="00A94328">
          <w:rPr>
            <w:rFonts w:ascii="Times New Roman" w:hAnsi="Times New Roman" w:cs="Times New Roman"/>
            <w:rPrChange w:id="1761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2" w:author="Thai Nguyen Viet" w:date="2019-04-20T10:52:00Z">
              <w:rPr/>
            </w:rPrChange>
          </w:rPr>
          <w:t>cứng</w:t>
        </w:r>
        <w:proofErr w:type="spellEnd"/>
        <w:r w:rsidRPr="00A94328">
          <w:rPr>
            <w:rFonts w:ascii="Times New Roman" w:hAnsi="Times New Roman" w:cs="Times New Roman"/>
            <w:rPrChange w:id="1763" w:author="Thai Nguyen Viet" w:date="2019-04-20T10:52:00Z">
              <w:rPr/>
            </w:rPrChange>
          </w:rPr>
          <w:t xml:space="preserve">, </w:t>
        </w:r>
      </w:ins>
      <w:proofErr w:type="spellStart"/>
      <w:ins w:id="1764" w:author="Thai Nguyen Viet" w:date="2019-04-20T10:48:00Z">
        <w:r w:rsidRPr="00A94328">
          <w:rPr>
            <w:rFonts w:ascii="Times New Roman" w:hAnsi="Times New Roman" w:cs="Times New Roman"/>
            <w:rPrChange w:id="1765" w:author="Thai Nguyen Viet" w:date="2019-04-20T10:52:00Z">
              <w:rPr/>
            </w:rPrChange>
          </w:rPr>
          <w:t>thời</w:t>
        </w:r>
        <w:proofErr w:type="spellEnd"/>
        <w:r w:rsidRPr="00A94328">
          <w:rPr>
            <w:rFonts w:ascii="Times New Roman" w:hAnsi="Times New Roman" w:cs="Times New Roman"/>
            <w:rPrChange w:id="1766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7" w:author="Thai Nguyen Viet" w:date="2019-04-20T10:52:00Z">
              <w:rPr/>
            </w:rPrChange>
          </w:rPr>
          <w:t>gian</w:t>
        </w:r>
        <w:proofErr w:type="spellEnd"/>
        <w:r w:rsidRPr="00A94328">
          <w:rPr>
            <w:rFonts w:ascii="Times New Roman" w:hAnsi="Times New Roman" w:cs="Times New Roman"/>
            <w:rPrChange w:id="1768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69" w:author="Thai Nguyen Viet" w:date="2019-04-20T10:52:00Z">
              <w:rPr/>
            </w:rPrChange>
          </w:rPr>
          <w:t>ph</w:t>
        </w:r>
      </w:ins>
      <w:ins w:id="1770" w:author="Thai Nguyen Viet" w:date="2019-04-20T10:49:00Z">
        <w:r w:rsidRPr="00A94328">
          <w:rPr>
            <w:rFonts w:ascii="Times New Roman" w:hAnsi="Times New Roman" w:cs="Times New Roman"/>
            <w:rPrChange w:id="1771" w:author="Thai Nguyen Viet" w:date="2019-04-20T10:52:00Z">
              <w:rPr/>
            </w:rPrChange>
          </w:rPr>
          <w:t>ản</w:t>
        </w:r>
        <w:proofErr w:type="spellEnd"/>
        <w:r w:rsidRPr="00A94328">
          <w:rPr>
            <w:rFonts w:ascii="Times New Roman" w:hAnsi="Times New Roman" w:cs="Times New Roman"/>
            <w:rPrChange w:id="1772" w:author="Thai Nguyen Viet" w:date="2019-04-20T10:52:00Z">
              <w:rPr/>
            </w:rPrChange>
          </w:rPr>
          <w:t xml:space="preserve"> </w:t>
        </w:r>
        <w:proofErr w:type="spellStart"/>
        <w:r w:rsidRPr="00A94328">
          <w:rPr>
            <w:rFonts w:ascii="Times New Roman" w:hAnsi="Times New Roman" w:cs="Times New Roman"/>
            <w:rPrChange w:id="1773" w:author="Thai Nguyen Viet" w:date="2019-04-20T10:52:00Z">
              <w:rPr/>
            </w:rPrChange>
          </w:rPr>
          <w:t>hồi</w:t>
        </w:r>
        <w:proofErr w:type="spellEnd"/>
        <w:r w:rsidRPr="00A94328">
          <w:rPr>
            <w:rFonts w:ascii="Times New Roman" w:hAnsi="Times New Roman" w:cs="Times New Roman"/>
            <w:rPrChange w:id="1774" w:author="Thai Nguyen Viet" w:date="2019-04-20T10:52:00Z">
              <w:rPr/>
            </w:rPrChange>
          </w:rPr>
          <w:t xml:space="preserve"> ,… )</w:t>
        </w:r>
      </w:ins>
    </w:p>
    <w:p w14:paraId="259FEA56" w14:textId="77777777" w:rsidR="003255B0" w:rsidRPr="00A94328" w:rsidRDefault="003255B0">
      <w:pPr>
        <w:ind w:left="576"/>
        <w:rPr>
          <w:rFonts w:ascii="Times New Roman" w:hAnsi="Times New Roman" w:cs="Times New Roman"/>
          <w:rPrChange w:id="1775" w:author="Thai Nguyen Viet" w:date="2019-04-20T10:52:00Z">
            <w:rPr>
              <w:lang w:eastAsia="ja-JP"/>
            </w:rPr>
          </w:rPrChange>
        </w:rPr>
        <w:pPrChange w:id="1776" w:author="Thai Nguyen Viet" w:date="2019-04-20T10:45:00Z">
          <w:pPr>
            <w:pStyle w:val="Heading2"/>
          </w:pPr>
        </w:pPrChange>
      </w:pPr>
    </w:p>
    <w:p w14:paraId="3FEFEE0E" w14:textId="1FB9EFDF" w:rsidR="00FA0167" w:rsidRPr="00A94328" w:rsidDel="003255B0" w:rsidRDefault="00FA0167" w:rsidP="00FA0167">
      <w:pPr>
        <w:ind w:left="576"/>
        <w:rPr>
          <w:del w:id="1777" w:author="Thai Nguyen Viet" w:date="2019-04-20T10:49:00Z"/>
          <w:rFonts w:ascii="Times New Roman" w:hAnsi="Times New Roman" w:cs="Times New Roman"/>
          <w:lang w:eastAsia="ja-JP"/>
          <w:rPrChange w:id="1778" w:author="Thai Nguyen Viet" w:date="2019-04-20T10:52:00Z">
            <w:rPr>
              <w:del w:id="1779" w:author="Thai Nguyen Viet" w:date="2019-04-20T10:49:00Z"/>
              <w:lang w:eastAsia="ja-JP"/>
            </w:rPr>
          </w:rPrChange>
        </w:rPr>
      </w:pPr>
      <w:del w:id="1780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81" w:author="Thai Nguyen Viet" w:date="2019-04-20T10:52:00Z">
              <w:rPr>
                <w:lang w:eastAsia="ja-JP"/>
              </w:rPr>
            </w:rPrChange>
          </w:rPr>
          <w:delText>-Giá sản phẩm = giá phát triển + giá kiểm thử</w:delText>
        </w:r>
      </w:del>
    </w:p>
    <w:p w14:paraId="728C56DD" w14:textId="0753E933" w:rsidR="00FA0167" w:rsidRPr="00A94328" w:rsidDel="003255B0" w:rsidRDefault="00FA0167" w:rsidP="00FA0167">
      <w:pPr>
        <w:rPr>
          <w:del w:id="1782" w:author="Thai Nguyen Viet" w:date="2019-04-20T10:49:00Z"/>
          <w:rFonts w:ascii="Times New Roman" w:hAnsi="Times New Roman" w:cs="Times New Roman"/>
          <w:lang w:eastAsia="ja-JP"/>
          <w:rPrChange w:id="1783" w:author="Thai Nguyen Viet" w:date="2019-04-20T10:52:00Z">
            <w:rPr>
              <w:del w:id="1784" w:author="Thai Nguyen Viet" w:date="2019-04-20T10:49:00Z"/>
              <w:lang w:eastAsia="ja-JP"/>
            </w:rPr>
          </w:rPrChange>
        </w:rPr>
      </w:pPr>
      <w:del w:id="1785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86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1787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88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89" w:author="Thai Nguyen Viet" w:date="2019-04-20T10:52:00Z">
              <w:rPr>
                <w:lang w:eastAsia="ja-JP"/>
              </w:rPr>
            </w:rPrChange>
          </w:rPr>
          <w:delText xml:space="preserve">ối với khách hàng outsource : tách 2 vấn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90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91" w:author="Thai Nguyen Viet" w:date="2019-04-20T10:52:00Z">
              <w:rPr>
                <w:lang w:eastAsia="ja-JP"/>
              </w:rPr>
            </w:rPrChange>
          </w:rPr>
          <w:delText>ề rõ ràng</w:delText>
        </w:r>
      </w:del>
    </w:p>
    <w:p w14:paraId="29E6245B" w14:textId="4B276005" w:rsidR="00FA0167" w:rsidRPr="00A94328" w:rsidDel="003255B0" w:rsidRDefault="00FA0167" w:rsidP="00FA0167">
      <w:pPr>
        <w:rPr>
          <w:del w:id="1792" w:author="Thai Nguyen Viet" w:date="2019-04-20T10:49:00Z"/>
          <w:rFonts w:ascii="Times New Roman" w:hAnsi="Times New Roman" w:cs="Times New Roman"/>
          <w:lang w:eastAsia="ja-JP"/>
          <w:rPrChange w:id="1793" w:author="Thai Nguyen Viet" w:date="2019-04-20T10:52:00Z">
            <w:rPr>
              <w:del w:id="1794" w:author="Thai Nguyen Viet" w:date="2019-04-20T10:49:00Z"/>
              <w:lang w:eastAsia="ja-JP"/>
            </w:rPr>
          </w:rPrChange>
        </w:rPr>
      </w:pPr>
      <w:del w:id="1795" w:author="Thai Nguyen Viet" w:date="2019-04-20T10:49:00Z">
        <w:r w:rsidRPr="00A94328" w:rsidDel="003255B0">
          <w:rPr>
            <w:rFonts w:ascii="Times New Roman" w:hAnsi="Times New Roman" w:cs="Times New Roman"/>
            <w:lang w:eastAsia="ja-JP"/>
            <w:rPrChange w:id="1796" w:author="Thai Nguyen Viet" w:date="2019-04-20T10:52:00Z">
              <w:rPr>
                <w:lang w:eastAsia="ja-JP"/>
              </w:rPr>
            </w:rPrChange>
          </w:rPr>
          <w:tab/>
        </w:r>
        <w:r w:rsidRPr="00A94328" w:rsidDel="003255B0">
          <w:rPr>
            <w:rFonts w:ascii="Times New Roman" w:hAnsi="Times New Roman" w:cs="Times New Roman"/>
            <w:lang w:eastAsia="ja-JP"/>
            <w:rPrChange w:id="1797" w:author="Thai Nguyen Viet" w:date="2019-04-20T10:52:00Z">
              <w:rPr>
                <w:lang w:eastAsia="ja-JP"/>
              </w:rPr>
            </w:rPrChange>
          </w:rPr>
          <w:tab/>
          <w:delText xml:space="preserve">+ </w:delText>
        </w:r>
        <w:r w:rsidRPr="00A94328" w:rsidDel="003255B0">
          <w:rPr>
            <w:rFonts w:ascii="Times New Roman" w:hAnsi="Times New Roman" w:cs="Times New Roman" w:hint="eastAsia"/>
            <w:lang w:eastAsia="ja-JP"/>
            <w:rPrChange w:id="1798" w:author="Thai Nguyen Viet" w:date="2019-04-20T10:52:00Z">
              <w:rPr>
                <w:rFonts w:hint="eastAsia"/>
                <w:lang w:eastAsia="ja-JP"/>
              </w:rPr>
            </w:rPrChange>
          </w:rPr>
          <w:delText>Đ</w:delText>
        </w:r>
        <w:r w:rsidRPr="00A94328" w:rsidDel="003255B0">
          <w:rPr>
            <w:rFonts w:ascii="Times New Roman" w:hAnsi="Times New Roman" w:cs="Times New Roman"/>
            <w:lang w:eastAsia="ja-JP"/>
            <w:rPrChange w:id="1799" w:author="Thai Nguyen Viet" w:date="2019-04-20T10:52:00Z">
              <w:rPr>
                <w:lang w:eastAsia="ja-JP"/>
              </w:rPr>
            </w:rPrChange>
          </w:rPr>
          <w:delText>ối với khách hàng phi kĩ thuật</w:delText>
        </w:r>
      </w:del>
    </w:p>
    <w:p w14:paraId="44FE2F08" w14:textId="087F2B27" w:rsidR="001F2E8C" w:rsidRPr="00A94328" w:rsidRDefault="00947316" w:rsidP="00E31DB9">
      <w:pPr>
        <w:pStyle w:val="Heading2"/>
        <w:rPr>
          <w:rFonts w:ascii="Times New Roman" w:hAnsi="Times New Roman" w:cs="Times New Roman"/>
          <w:lang w:eastAsia="ja-JP"/>
          <w:rPrChange w:id="1800" w:author="Thai Nguyen Viet" w:date="2019-04-20T10:52:00Z">
            <w:rPr>
              <w:lang w:eastAsia="ja-JP"/>
            </w:rPr>
          </w:rPrChange>
        </w:rPr>
      </w:pPr>
      <w:bookmarkStart w:id="1801" w:name="_Toc527975141"/>
      <w:proofErr w:type="spellStart"/>
      <w:r w:rsidRPr="00A94328">
        <w:rPr>
          <w:rFonts w:ascii="Times New Roman" w:hAnsi="Times New Roman" w:cs="Times New Roman"/>
          <w:rPrChange w:id="1802" w:author="Thai Nguyen Viet" w:date="2019-04-20T10:52:00Z">
            <w:rPr/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180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4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80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6" w:author="Thai Nguyen Viet" w:date="2019-04-20T10:52:00Z">
            <w:rPr/>
          </w:rPrChange>
        </w:rPr>
        <w:t>cách</w:t>
      </w:r>
      <w:proofErr w:type="spellEnd"/>
      <w:r w:rsidRPr="00A94328">
        <w:rPr>
          <w:rFonts w:ascii="Times New Roman" w:hAnsi="Times New Roman" w:cs="Times New Roman"/>
          <w:rPrChange w:id="180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08" w:author="Thai Nguyen Viet" w:date="2019-04-20T10:52:00Z">
            <w:rPr/>
          </w:rPrChange>
        </w:rPr>
        <w:t>thức</w:t>
      </w:r>
      <w:proofErr w:type="spellEnd"/>
      <w:r w:rsidRPr="00A94328">
        <w:rPr>
          <w:rFonts w:ascii="Times New Roman" w:hAnsi="Times New Roman" w:cs="Times New Roman"/>
          <w:rPrChange w:id="180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0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1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2" w:author="Thai Nguyen Viet" w:date="2019-04-20T10:52:00Z">
            <w:rPr/>
          </w:rPrChange>
        </w:rPr>
        <w:t>khai</w:t>
      </w:r>
      <w:proofErr w:type="spellEnd"/>
      <w:r w:rsidRPr="00A94328">
        <w:rPr>
          <w:rFonts w:ascii="Times New Roman" w:hAnsi="Times New Roman" w:cs="Times New Roman"/>
          <w:rPrChange w:id="1813" w:author="Thai Nguyen Viet" w:date="2019-04-20T10:52:00Z">
            <w:rPr/>
          </w:rPrChange>
        </w:rPr>
        <w:t>/</w:t>
      </w:r>
      <w:proofErr w:type="spellStart"/>
      <w:r w:rsidRPr="00A94328">
        <w:rPr>
          <w:rFonts w:ascii="Times New Roman" w:hAnsi="Times New Roman" w:cs="Times New Roman"/>
          <w:rPrChange w:id="1814" w:author="Thai Nguyen Viet" w:date="2019-04-20T10:52:00Z">
            <w:rPr/>
          </w:rPrChange>
        </w:rPr>
        <w:t>cài</w:t>
      </w:r>
      <w:proofErr w:type="spellEnd"/>
      <w:r w:rsidRPr="00A94328">
        <w:rPr>
          <w:rFonts w:ascii="Times New Roman" w:hAnsi="Times New Roman" w:cs="Times New Roman"/>
          <w:rPrChange w:id="181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16" w:author="Thai Nguyen Viet" w:date="2019-04-20T10:52:00Z">
            <w:rPr/>
          </w:rPrChange>
        </w:rPr>
        <w:t>đặt</w:t>
      </w:r>
      <w:bookmarkEnd w:id="1801"/>
      <w:proofErr w:type="spellEnd"/>
    </w:p>
    <w:p w14:paraId="3274F295" w14:textId="32B5F02C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17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18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19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2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21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822" w:author="Thai Nguyen Viet" w:date="2019-04-20T10:52:00Z">
            <w:rPr>
              <w:lang w:eastAsia="ja-JP"/>
            </w:rPr>
          </w:rPrChange>
        </w:rPr>
        <w:t>i</w:t>
      </w:r>
      <w:proofErr w:type="spellEnd"/>
      <w:r w:rsidRPr="00A94328">
        <w:rPr>
          <w:rFonts w:ascii="Times New Roman" w:hAnsi="Times New Roman" w:cs="Times New Roman"/>
          <w:lang w:eastAsia="ja-JP"/>
          <w:rPrChange w:id="1823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24" w:author="Thai Nguyen Viet" w:date="2019-04-20T10:52:00Z">
            <w:rPr>
              <w:lang w:eastAsia="ja-JP"/>
            </w:rPr>
          </w:rPrChange>
        </w:rPr>
        <w:t>lại</w:t>
      </w:r>
      <w:proofErr w:type="spellEnd"/>
    </w:p>
    <w:p w14:paraId="4B8B1BCA" w14:textId="21AA99D4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25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26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27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2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29" w:author="Thai Nguyen Viet" w:date="2019-04-20T10:52:00Z">
            <w:rPr>
              <w:rFonts w:hint="eastAsia"/>
              <w:lang w:eastAsia="ja-JP"/>
            </w:rPr>
          </w:rPrChange>
        </w:rPr>
        <w:t>đà</w:t>
      </w:r>
      <w:r w:rsidRPr="00A94328">
        <w:rPr>
          <w:rFonts w:ascii="Times New Roman" w:hAnsi="Times New Roman" w:cs="Times New Roman"/>
          <w:lang w:eastAsia="ja-JP"/>
          <w:rPrChange w:id="1830" w:author="Thai Nguyen Viet" w:date="2019-04-20T10:52:00Z">
            <w:rPr>
              <w:lang w:eastAsia="ja-JP"/>
            </w:rPr>
          </w:rPrChange>
        </w:rPr>
        <w:t>o</w:t>
      </w:r>
      <w:proofErr w:type="spellEnd"/>
      <w:r w:rsidRPr="00A94328">
        <w:rPr>
          <w:rFonts w:ascii="Times New Roman" w:hAnsi="Times New Roman" w:cs="Times New Roman"/>
          <w:lang w:eastAsia="ja-JP"/>
          <w:rPrChange w:id="1831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2" w:author="Thai Nguyen Viet" w:date="2019-04-20T10:52:00Z">
            <w:rPr>
              <w:lang w:eastAsia="ja-JP"/>
            </w:rPr>
          </w:rPrChange>
        </w:rPr>
        <w:t>tạo</w:t>
      </w:r>
      <w:proofErr w:type="spellEnd"/>
    </w:p>
    <w:p w14:paraId="50928FFC" w14:textId="28DC2758" w:rsidR="00FA0167" w:rsidRPr="00A94328" w:rsidRDefault="00FA0167" w:rsidP="00FA0167">
      <w:pPr>
        <w:ind w:left="432"/>
        <w:rPr>
          <w:rFonts w:ascii="Times New Roman" w:hAnsi="Times New Roman" w:cs="Times New Roman"/>
          <w:lang w:eastAsia="ja-JP"/>
          <w:rPrChange w:id="1833" w:author="Thai Nguyen Viet" w:date="2019-04-20T10:52:00Z">
            <w:rPr>
              <w:lang w:eastAsia="ja-JP"/>
            </w:rPr>
          </w:rPrChange>
        </w:rPr>
      </w:pPr>
      <w:r w:rsidRPr="00A94328">
        <w:rPr>
          <w:rFonts w:ascii="Times New Roman" w:hAnsi="Times New Roman" w:cs="Times New Roman"/>
          <w:lang w:eastAsia="ja-JP"/>
          <w:rPrChange w:id="1834" w:author="Thai Nguyen Viet" w:date="2019-04-20T10:52:00Z">
            <w:rPr>
              <w:lang w:eastAsia="ja-JP"/>
            </w:rPr>
          </w:rPrChange>
        </w:rPr>
        <w:t xml:space="preserve">-Chi </w:t>
      </w:r>
      <w:proofErr w:type="spellStart"/>
      <w:r w:rsidRPr="00A94328">
        <w:rPr>
          <w:rFonts w:ascii="Times New Roman" w:hAnsi="Times New Roman" w:cs="Times New Roman"/>
          <w:lang w:eastAsia="ja-JP"/>
          <w:rPrChange w:id="1835" w:author="Thai Nguyen Viet" w:date="2019-04-20T10:52:00Z">
            <w:rPr>
              <w:lang w:eastAsia="ja-JP"/>
            </w:rPr>
          </w:rPrChange>
        </w:rPr>
        <w:t>phí</w:t>
      </w:r>
      <w:proofErr w:type="spellEnd"/>
      <w:r w:rsidRPr="00A94328">
        <w:rPr>
          <w:rFonts w:ascii="Times New Roman" w:hAnsi="Times New Roman" w:cs="Times New Roman"/>
          <w:lang w:eastAsia="ja-JP"/>
          <w:rPrChange w:id="183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7" w:author="Thai Nguyen Viet" w:date="2019-04-20T10:52:00Z">
            <w:rPr>
              <w:lang w:eastAsia="ja-JP"/>
            </w:rPr>
          </w:rPrChange>
        </w:rPr>
        <w:t>xây</w:t>
      </w:r>
      <w:proofErr w:type="spellEnd"/>
      <w:r w:rsidRPr="00A94328">
        <w:rPr>
          <w:rFonts w:ascii="Times New Roman" w:hAnsi="Times New Roman" w:cs="Times New Roman"/>
          <w:lang w:eastAsia="ja-JP"/>
          <w:rPrChange w:id="183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39" w:author="Thai Nguyen Viet" w:date="2019-04-20T10:52:00Z">
            <w:rPr>
              <w:lang w:eastAsia="ja-JP"/>
            </w:rPr>
          </w:rPrChange>
        </w:rPr>
        <w:t>dựng</w:t>
      </w:r>
      <w:proofErr w:type="spellEnd"/>
      <w:r w:rsidRPr="00A94328">
        <w:rPr>
          <w:rFonts w:ascii="Times New Roman" w:hAnsi="Times New Roman" w:cs="Times New Roman"/>
          <w:lang w:eastAsia="ja-JP"/>
          <w:rPrChange w:id="184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1" w:author="Thai Nguyen Viet" w:date="2019-04-20T10:52:00Z">
            <w:rPr>
              <w:lang w:eastAsia="ja-JP"/>
            </w:rPr>
          </w:rPrChange>
        </w:rPr>
        <w:t>cơ</w:t>
      </w:r>
      <w:proofErr w:type="spellEnd"/>
      <w:r w:rsidRPr="00A94328">
        <w:rPr>
          <w:rFonts w:ascii="Times New Roman" w:hAnsi="Times New Roman" w:cs="Times New Roman"/>
          <w:lang w:eastAsia="ja-JP"/>
          <w:rPrChange w:id="184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3" w:author="Thai Nguyen Viet" w:date="2019-04-20T10:52:00Z">
            <w:rPr>
              <w:lang w:eastAsia="ja-JP"/>
            </w:rPr>
          </w:rPrChange>
        </w:rPr>
        <w:t>sở</w:t>
      </w:r>
      <w:proofErr w:type="spellEnd"/>
      <w:r w:rsidRPr="00A94328">
        <w:rPr>
          <w:rFonts w:ascii="Times New Roman" w:hAnsi="Times New Roman" w:cs="Times New Roman"/>
          <w:lang w:eastAsia="ja-JP"/>
          <w:rPrChange w:id="1844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5" w:author="Thai Nguyen Viet" w:date="2019-04-20T10:52:00Z">
            <w:rPr>
              <w:lang w:eastAsia="ja-JP"/>
            </w:rPr>
          </w:rPrChange>
        </w:rPr>
        <w:t>hạ</w:t>
      </w:r>
      <w:proofErr w:type="spellEnd"/>
      <w:r w:rsidRPr="00A94328">
        <w:rPr>
          <w:rFonts w:ascii="Times New Roman" w:hAnsi="Times New Roman" w:cs="Times New Roman"/>
          <w:lang w:eastAsia="ja-JP"/>
          <w:rPrChange w:id="1846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7" w:author="Thai Nguyen Viet" w:date="2019-04-20T10:52:00Z">
            <w:rPr>
              <w:lang w:eastAsia="ja-JP"/>
            </w:rPr>
          </w:rPrChange>
        </w:rPr>
        <w:t>tầng</w:t>
      </w:r>
      <w:proofErr w:type="spellEnd"/>
      <w:r w:rsidRPr="00A94328">
        <w:rPr>
          <w:rFonts w:ascii="Times New Roman" w:hAnsi="Times New Roman" w:cs="Times New Roman"/>
          <w:lang w:eastAsia="ja-JP"/>
          <w:rPrChange w:id="1848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49" w:author="Thai Nguyen Viet" w:date="2019-04-20T10:52:00Z">
            <w:rPr>
              <w:lang w:eastAsia="ja-JP"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lang w:eastAsia="ja-JP"/>
          <w:rPrChange w:id="1850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1" w:author="Thai Nguyen Viet" w:date="2019-04-20T10:52:00Z">
            <w:rPr>
              <w:lang w:eastAsia="ja-JP"/>
            </w:rPr>
          </w:rPrChange>
        </w:rPr>
        <w:t>cài</w:t>
      </w:r>
      <w:proofErr w:type="spellEnd"/>
      <w:r w:rsidRPr="00A94328">
        <w:rPr>
          <w:rFonts w:ascii="Times New Roman" w:hAnsi="Times New Roman" w:cs="Times New Roman"/>
          <w:lang w:eastAsia="ja-JP"/>
          <w:rPrChange w:id="1852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 w:hint="eastAsia"/>
          <w:lang w:eastAsia="ja-JP"/>
          <w:rPrChange w:id="1853" w:author="Thai Nguyen Viet" w:date="2019-04-20T10:52:00Z">
            <w:rPr>
              <w:rFonts w:hint="eastAsia"/>
              <w:lang w:eastAsia="ja-JP"/>
            </w:rPr>
          </w:rPrChange>
        </w:rPr>
        <w:t>đ</w:t>
      </w:r>
      <w:r w:rsidRPr="00A94328">
        <w:rPr>
          <w:rFonts w:ascii="Times New Roman" w:hAnsi="Times New Roman" w:cs="Times New Roman"/>
          <w:lang w:eastAsia="ja-JP"/>
          <w:rPrChange w:id="1854" w:author="Thai Nguyen Viet" w:date="2019-04-20T10:52:00Z">
            <w:rPr>
              <w:lang w:eastAsia="ja-JP"/>
            </w:rPr>
          </w:rPrChange>
        </w:rPr>
        <w:t>ặt</w:t>
      </w:r>
      <w:proofErr w:type="spellEnd"/>
      <w:r w:rsidRPr="00A94328">
        <w:rPr>
          <w:rFonts w:ascii="Times New Roman" w:hAnsi="Times New Roman" w:cs="Times New Roman"/>
          <w:lang w:eastAsia="ja-JP"/>
          <w:rPrChange w:id="1855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6" w:author="Thai Nguyen Viet" w:date="2019-04-20T10:52:00Z">
            <w:rPr>
              <w:lang w:eastAsia="ja-JP"/>
            </w:rPr>
          </w:rPrChange>
        </w:rPr>
        <w:t>sản</w:t>
      </w:r>
      <w:proofErr w:type="spellEnd"/>
      <w:r w:rsidRPr="00A94328">
        <w:rPr>
          <w:rFonts w:ascii="Times New Roman" w:hAnsi="Times New Roman" w:cs="Times New Roman"/>
          <w:lang w:eastAsia="ja-JP"/>
          <w:rPrChange w:id="1857" w:author="Thai Nguyen Viet" w:date="2019-04-20T10:52:00Z">
            <w:rPr>
              <w:lang w:eastAsia="ja-JP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ja-JP"/>
          <w:rPrChange w:id="1858" w:author="Thai Nguyen Viet" w:date="2019-04-20T10:52:00Z">
            <w:rPr>
              <w:lang w:eastAsia="ja-JP"/>
            </w:rPr>
          </w:rPrChange>
        </w:rPr>
        <w:t>phẩm</w:t>
      </w:r>
      <w:proofErr w:type="spellEnd"/>
    </w:p>
    <w:p w14:paraId="5532CC94" w14:textId="4F7211A5" w:rsidR="00E31DB9" w:rsidRPr="00A94328" w:rsidRDefault="00E31DB9" w:rsidP="00E31DB9">
      <w:pPr>
        <w:pStyle w:val="Heading1"/>
        <w:rPr>
          <w:rFonts w:ascii="Times New Roman" w:hAnsi="Times New Roman" w:cs="Times New Roman"/>
          <w:rPrChange w:id="1859" w:author="Thai Nguyen Viet" w:date="2019-04-20T10:52:00Z">
            <w:rPr/>
          </w:rPrChange>
        </w:rPr>
      </w:pPr>
      <w:bookmarkStart w:id="1860" w:name="_Toc527975142"/>
      <w:proofErr w:type="spellStart"/>
      <w:r w:rsidRPr="00A94328">
        <w:rPr>
          <w:rFonts w:ascii="Times New Roman" w:hAnsi="Times New Roman" w:cs="Times New Roman"/>
          <w:rPrChange w:id="1861" w:author="Thai Nguyen Viet" w:date="2019-04-20T10:52:00Z">
            <w:rPr/>
          </w:rPrChange>
        </w:rPr>
        <w:lastRenderedPageBreak/>
        <w:t>Ước</w:t>
      </w:r>
      <w:proofErr w:type="spellEnd"/>
      <w:r w:rsidRPr="00A94328">
        <w:rPr>
          <w:rFonts w:ascii="Times New Roman" w:hAnsi="Times New Roman" w:cs="Times New Roman"/>
          <w:rPrChange w:id="186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3" w:author="Thai Nguyen Viet" w:date="2019-04-20T10:52:00Z">
            <w:rPr/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186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5" w:author="Thai Nguyen Viet" w:date="2019-04-20T10:52:00Z">
            <w:rPr/>
          </w:rPrChange>
        </w:rPr>
        <w:t>giá</w:t>
      </w:r>
      <w:proofErr w:type="spellEnd"/>
      <w:r w:rsidRPr="00A94328">
        <w:rPr>
          <w:rFonts w:ascii="Times New Roman" w:hAnsi="Times New Roman" w:cs="Times New Roman"/>
          <w:rPrChange w:id="186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67" w:author="Thai Nguyen Viet" w:date="2019-04-20T10:52:00Z">
            <w:rPr/>
          </w:rPrChange>
        </w:rPr>
        <w:t>thành</w:t>
      </w:r>
      <w:bookmarkEnd w:id="1860"/>
      <w:proofErr w:type="spellEnd"/>
    </w:p>
    <w:p w14:paraId="398EC57A" w14:textId="77777777" w:rsidR="00B211DF" w:rsidRPr="00A94328" w:rsidRDefault="00B211DF" w:rsidP="00B211DF">
      <w:pPr>
        <w:rPr>
          <w:rFonts w:ascii="Times New Roman" w:hAnsi="Times New Roman" w:cs="Times New Roman"/>
          <w:rPrChange w:id="186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69" w:author="Thai Nguyen Viet" w:date="2019-04-20T10:52:00Z">
            <w:rPr/>
          </w:rPrChange>
        </w:rPr>
        <w:t xml:space="preserve">Chi </w:t>
      </w:r>
      <w:proofErr w:type="spellStart"/>
      <w:r w:rsidRPr="00A94328">
        <w:rPr>
          <w:rFonts w:ascii="Times New Roman" w:hAnsi="Times New Roman" w:cs="Times New Roman"/>
          <w:rPrChange w:id="1870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7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2" w:author="Thai Nguyen Viet" w:date="2019-04-20T10:52:00Z">
            <w:rPr/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187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4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7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76" w:author="Thai Nguyen Viet" w:date="2019-04-20T10:52:00Z">
            <w:rPr/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1877" w:author="Thai Nguyen Viet" w:date="2019-04-20T10:52:00Z">
            <w:rPr/>
          </w:rPrChange>
        </w:rPr>
        <w:t xml:space="preserve"> chi </w:t>
      </w:r>
      <w:proofErr w:type="spellStart"/>
      <w:r w:rsidRPr="00A94328">
        <w:rPr>
          <w:rFonts w:ascii="Times New Roman" w:hAnsi="Times New Roman" w:cs="Times New Roman"/>
          <w:rPrChange w:id="1878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7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0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88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2" w:author="Thai Nguyen Viet" w:date="2019-04-20T10:52:00Z">
            <w:rPr/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1883" w:author="Thai Nguyen Viet" w:date="2019-04-20T10:52:00Z">
            <w:rPr/>
          </w:rPrChange>
        </w:rPr>
        <w:t>:</w:t>
      </w:r>
    </w:p>
    <w:p w14:paraId="28DDF339" w14:textId="7CAF9018" w:rsidR="00B211DF" w:rsidRPr="00A94328" w:rsidRDefault="00B211DF" w:rsidP="00B211DF">
      <w:pPr>
        <w:rPr>
          <w:rFonts w:ascii="Times New Roman" w:hAnsi="Times New Roman" w:cs="Times New Roman"/>
          <w:rPrChange w:id="188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85" w:author="Thai Nguyen Viet" w:date="2019-04-20T10:52:00Z">
            <w:rPr/>
          </w:rPrChange>
        </w:rPr>
        <w:t xml:space="preserve">- Chi </w:t>
      </w:r>
      <w:proofErr w:type="spellStart"/>
      <w:r w:rsidRPr="00A94328">
        <w:rPr>
          <w:rFonts w:ascii="Times New Roman" w:hAnsi="Times New Roman" w:cs="Times New Roman"/>
          <w:rPrChange w:id="1886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88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88" w:author="Thai Nguyen Viet" w:date="2019-04-20T10:52:00Z">
            <w:rPr/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188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0" w:author="Thai Nguyen Viet" w:date="2019-04-20T10:52:00Z">
            <w:rPr/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1891" w:author="Thai Nguyen Viet" w:date="2019-04-20T10:52:00Z">
            <w:rPr/>
          </w:rPrChange>
        </w:rPr>
        <w:t>:</w:t>
      </w:r>
      <w:r w:rsidR="00F14E6B" w:rsidRPr="00A94328">
        <w:rPr>
          <w:rFonts w:ascii="Times New Roman" w:hAnsi="Times New Roman" w:cs="Times New Roman"/>
          <w:rPrChange w:id="1892" w:author="Thai Nguyen Viet" w:date="2019-04-20T10:52:00Z">
            <w:rPr/>
          </w:rPrChange>
        </w:rPr>
        <w:t xml:space="preserve"> (1)</w:t>
      </w:r>
    </w:p>
    <w:p w14:paraId="65C89451" w14:textId="7C90989B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893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894" w:author="Thai Nguyen Viet" w:date="2019-04-20T10:52:00Z">
            <w:rPr/>
          </w:rPrChange>
        </w:rPr>
        <w:t>+ (</w:t>
      </w:r>
      <w:proofErr w:type="spellStart"/>
      <w:r w:rsidRPr="00A94328">
        <w:rPr>
          <w:rFonts w:ascii="Times New Roman" w:hAnsi="Times New Roman" w:cs="Times New Roman"/>
          <w:rPrChange w:id="1895" w:author="Thai Nguyen Viet" w:date="2019-04-20T10:52:00Z">
            <w:rPr/>
          </w:rPrChange>
        </w:rPr>
        <w:t>Tiển</w:t>
      </w:r>
      <w:proofErr w:type="spellEnd"/>
      <w:r w:rsidRPr="00A94328">
        <w:rPr>
          <w:rFonts w:ascii="Times New Roman" w:hAnsi="Times New Roman" w:cs="Times New Roman"/>
          <w:rPrChange w:id="189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897" w:author="Thai Nguyen Viet" w:date="2019-04-20T10:52:00Z">
            <w:rPr/>
          </w:rPrChange>
        </w:rPr>
        <w:t>lương</w:t>
      </w:r>
      <w:proofErr w:type="spellEnd"/>
      <w:r w:rsidRPr="00A94328">
        <w:rPr>
          <w:rFonts w:ascii="Times New Roman" w:hAnsi="Times New Roman" w:cs="Times New Roman"/>
          <w:rPrChange w:id="1898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899" w:author="Thai Nguyen Viet" w:date="2019-04-20T10:52:00Z">
            <w:rPr/>
          </w:rPrChange>
        </w:rPr>
        <w:t>Văn</w:t>
      </w:r>
      <w:proofErr w:type="spellEnd"/>
      <w:r w:rsidRPr="00A94328">
        <w:rPr>
          <w:rFonts w:ascii="Times New Roman" w:hAnsi="Times New Roman" w:cs="Times New Roman"/>
          <w:rPrChange w:id="190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1" w:author="Thai Nguyen Viet" w:date="2019-04-20T10:52:00Z">
            <w:rPr/>
          </w:rPrChange>
        </w:rPr>
        <w:t>phòng</w:t>
      </w:r>
      <w:proofErr w:type="spellEnd"/>
      <w:r w:rsidRPr="00A94328">
        <w:rPr>
          <w:rFonts w:ascii="Times New Roman" w:hAnsi="Times New Roman" w:cs="Times New Roman"/>
          <w:rPrChange w:id="1902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03" w:author="Thai Nguyen Viet" w:date="2019-04-20T10:52:00Z">
            <w:rPr/>
          </w:rPrChange>
        </w:rPr>
        <w:t>Điện</w:t>
      </w:r>
      <w:proofErr w:type="spellEnd"/>
      <w:r w:rsidRPr="00A94328">
        <w:rPr>
          <w:rFonts w:ascii="Times New Roman" w:hAnsi="Times New Roman" w:cs="Times New Roman"/>
          <w:rPrChange w:id="19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5" w:author="Thai Nguyen Viet" w:date="2019-04-20T10:52:00Z">
            <w:rPr/>
          </w:rPrChange>
        </w:rPr>
        <w:t>nước</w:t>
      </w:r>
      <w:proofErr w:type="spellEnd"/>
      <w:r w:rsidRPr="00A94328">
        <w:rPr>
          <w:rFonts w:ascii="Times New Roman" w:hAnsi="Times New Roman" w:cs="Times New Roman"/>
          <w:rPrChange w:id="1906" w:author="Thai Nguyen Viet" w:date="2019-04-20T10:52:00Z">
            <w:rPr/>
          </w:rPrChange>
        </w:rPr>
        <w:t xml:space="preserve"> + </w:t>
      </w:r>
      <w:proofErr w:type="spellStart"/>
      <w:r w:rsidRPr="00A94328">
        <w:rPr>
          <w:rFonts w:ascii="Times New Roman" w:hAnsi="Times New Roman" w:cs="Times New Roman"/>
          <w:rPrChange w:id="1907" w:author="Thai Nguyen Viet" w:date="2019-04-20T10:52:00Z">
            <w:rPr/>
          </w:rPrChange>
        </w:rPr>
        <w:t>Thuê</w:t>
      </w:r>
      <w:proofErr w:type="spellEnd"/>
      <w:r w:rsidRPr="00A94328">
        <w:rPr>
          <w:rFonts w:ascii="Times New Roman" w:hAnsi="Times New Roman" w:cs="Times New Roman"/>
          <w:rPrChange w:id="190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09" w:author="Thai Nguyen Viet" w:date="2019-04-20T10:52:00Z">
            <w:rPr/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191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1" w:author="Thai Nguyen Viet" w:date="2019-04-20T10:52:00Z">
            <w:rPr/>
          </w:rPrChange>
        </w:rPr>
        <w:t>sự</w:t>
      </w:r>
      <w:proofErr w:type="spellEnd"/>
      <w:r w:rsidRPr="00A94328">
        <w:rPr>
          <w:rFonts w:ascii="Times New Roman" w:hAnsi="Times New Roman" w:cs="Times New Roman"/>
          <w:rPrChange w:id="1912" w:author="Thai Nguyen Viet" w:date="2019-04-20T10:52:00Z">
            <w:rPr/>
          </w:rPrChange>
        </w:rPr>
        <w:t xml:space="preserve">) x </w:t>
      </w:r>
      <w:proofErr w:type="spellStart"/>
      <w:r w:rsidRPr="00A94328">
        <w:rPr>
          <w:rFonts w:ascii="Times New Roman" w:hAnsi="Times New Roman" w:cs="Times New Roman"/>
          <w:rPrChange w:id="1913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191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5" w:author="Thai Nguyen Viet" w:date="2019-04-20T10:52:00Z">
            <w:rPr/>
          </w:rPrChange>
        </w:rPr>
        <w:t>tháng</w:t>
      </w:r>
      <w:proofErr w:type="spellEnd"/>
      <w:r w:rsidRPr="00A94328">
        <w:rPr>
          <w:rFonts w:ascii="Times New Roman" w:hAnsi="Times New Roman" w:cs="Times New Roman"/>
          <w:rPrChange w:id="1916" w:author="Thai Nguyen Viet" w:date="2019-04-20T10:52:00Z">
            <w:rPr/>
          </w:rPrChange>
        </w:rPr>
        <w:t xml:space="preserve"> x </w:t>
      </w:r>
      <w:proofErr w:type="spellStart"/>
      <w:r w:rsidRPr="00A94328">
        <w:rPr>
          <w:rFonts w:ascii="Times New Roman" w:hAnsi="Times New Roman" w:cs="Times New Roman"/>
          <w:rPrChange w:id="1917" w:author="Thai Nguyen Viet" w:date="2019-04-20T10:52:00Z">
            <w:rPr/>
          </w:rPrChange>
        </w:rPr>
        <w:t>số</w:t>
      </w:r>
      <w:proofErr w:type="spellEnd"/>
      <w:r w:rsidRPr="00A94328">
        <w:rPr>
          <w:rFonts w:ascii="Times New Roman" w:hAnsi="Times New Roman" w:cs="Times New Roman"/>
          <w:rPrChange w:id="191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19" w:author="Thai Nguyen Viet" w:date="2019-04-20T10:52:00Z">
            <w:rPr/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rPrChange w:id="1920" w:author="Thai Nguyen Viet" w:date="2019-04-20T10:52:00Z">
            <w:rPr/>
          </w:rPrChange>
        </w:rPr>
        <w:t xml:space="preserve"> = L</w:t>
      </w:r>
    </w:p>
    <w:p w14:paraId="523B7655" w14:textId="4BCAF5CD" w:rsidR="00F14E6B" w:rsidRPr="00A94328" w:rsidRDefault="00F14E6B" w:rsidP="00CE013E">
      <w:pPr>
        <w:jc w:val="center"/>
        <w:rPr>
          <w:rFonts w:ascii="Times New Roman" w:hAnsi="Times New Roman" w:cs="Times New Roman"/>
          <w:i/>
          <w:color w:val="FF0000"/>
          <w:rPrChange w:id="1921" w:author="Thai Nguyen Viet" w:date="2019-04-20T10:52:00Z">
            <w:rPr>
              <w:i/>
              <w:color w:val="FF0000"/>
            </w:rPr>
          </w:rPrChange>
        </w:rPr>
      </w:pPr>
      <w:r w:rsidRPr="00A94328">
        <w:rPr>
          <w:rFonts w:ascii="Times New Roman" w:hAnsi="Times New Roman" w:cs="Times New Roman"/>
          <w:i/>
          <w:color w:val="FF0000"/>
          <w:rPrChange w:id="1922" w:author="Thai Nguyen Viet" w:date="2019-04-20T10:52:00Z">
            <w:rPr>
              <w:i/>
              <w:color w:val="FF0000"/>
            </w:rPr>
          </w:rPrChange>
        </w:rPr>
        <w:t>3 (</w:t>
      </w:r>
      <w:proofErr w:type="spellStart"/>
      <w:r w:rsidRPr="00A94328">
        <w:rPr>
          <w:rFonts w:ascii="Times New Roman" w:hAnsi="Times New Roman" w:cs="Times New Roman"/>
          <w:i/>
          <w:color w:val="FF0000"/>
          <w:rPrChange w:id="1923" w:author="Thai Nguyen Viet" w:date="2019-04-20T10:52:00Z">
            <w:rPr>
              <w:i/>
              <w:color w:val="FF0000"/>
            </w:rPr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i/>
          <w:color w:val="FF0000"/>
          <w:rPrChange w:id="1924" w:author="Thai Nguyen Viet" w:date="2019-04-20T10:52:00Z">
            <w:rPr>
              <w:i/>
              <w:color w:val="FF0000"/>
            </w:rPr>
          </w:rPrChange>
        </w:rPr>
        <w:t>) *18tr* 3 (</w:t>
      </w:r>
      <w:proofErr w:type="spellStart"/>
      <w:r w:rsidRPr="00A94328">
        <w:rPr>
          <w:rFonts w:ascii="Times New Roman" w:hAnsi="Times New Roman" w:cs="Times New Roman"/>
          <w:i/>
          <w:color w:val="FF0000"/>
          <w:rPrChange w:id="1925" w:author="Thai Nguyen Viet" w:date="2019-04-20T10:52:00Z">
            <w:rPr>
              <w:i/>
              <w:color w:val="FF0000"/>
            </w:rPr>
          </w:rPrChange>
        </w:rPr>
        <w:t>tháng</w:t>
      </w:r>
      <w:proofErr w:type="spellEnd"/>
      <w:r w:rsidRPr="00A94328">
        <w:rPr>
          <w:rFonts w:ascii="Times New Roman" w:hAnsi="Times New Roman" w:cs="Times New Roman"/>
          <w:i/>
          <w:color w:val="FF0000"/>
          <w:rPrChange w:id="1926" w:author="Thai Nguyen Viet" w:date="2019-04-20T10:52:00Z">
            <w:rPr>
              <w:i/>
              <w:color w:val="FF0000"/>
            </w:rPr>
          </w:rPrChange>
        </w:rPr>
        <w:t>) =162 tr.</w:t>
      </w:r>
    </w:p>
    <w:p w14:paraId="5AEED39F" w14:textId="3A38361E" w:rsidR="00B211DF" w:rsidRPr="00A94328" w:rsidRDefault="00B211DF" w:rsidP="00B211DF">
      <w:pPr>
        <w:rPr>
          <w:rFonts w:ascii="Times New Roman" w:hAnsi="Times New Roman" w:cs="Times New Roman"/>
          <w:rPrChange w:id="1927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28" w:author="Thai Nguyen Viet" w:date="2019-04-20T10:52:00Z">
            <w:rPr/>
          </w:rPrChange>
        </w:rPr>
        <w:t xml:space="preserve">- Chi </w:t>
      </w:r>
      <w:proofErr w:type="spellStart"/>
      <w:r w:rsidRPr="00A94328">
        <w:rPr>
          <w:rFonts w:ascii="Times New Roman" w:hAnsi="Times New Roman" w:cs="Times New Roman"/>
          <w:rPrChange w:id="1929" w:author="Thai Nguyen Viet" w:date="2019-04-20T10:52:00Z">
            <w:rPr/>
          </w:rPrChange>
        </w:rPr>
        <w:t>phí</w:t>
      </w:r>
      <w:proofErr w:type="spellEnd"/>
      <w:r w:rsidRPr="00A94328">
        <w:rPr>
          <w:rFonts w:ascii="Times New Roman" w:hAnsi="Times New Roman" w:cs="Times New Roman"/>
          <w:rPrChange w:id="1930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1" w:author="Thai Nguyen Viet" w:date="2019-04-20T10:52:00Z">
            <w:rPr/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193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33" w:author="Thai Nguyen Viet" w:date="2019-04-20T10:52:00Z">
            <w:rPr/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1934" w:author="Thai Nguyen Viet" w:date="2019-04-20T10:52:00Z">
            <w:rPr/>
          </w:rPrChange>
        </w:rPr>
        <w:t>:</w:t>
      </w:r>
      <w:r w:rsidR="00F14E6B" w:rsidRPr="00A94328">
        <w:rPr>
          <w:rFonts w:ascii="Times New Roman" w:hAnsi="Times New Roman" w:cs="Times New Roman"/>
          <w:rPrChange w:id="1935" w:author="Thai Nguyen Viet" w:date="2019-04-20T10:52:00Z">
            <w:rPr/>
          </w:rPrChange>
        </w:rPr>
        <w:t xml:space="preserve"> (2)</w:t>
      </w:r>
    </w:p>
    <w:p w14:paraId="17395FB1" w14:textId="03E21934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36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37" w:author="Thai Nguyen Viet" w:date="2019-04-20T10:52:00Z">
            <w:rPr/>
          </w:rPrChange>
        </w:rPr>
        <w:t xml:space="preserve">+ Test: </w:t>
      </w:r>
      <w:proofErr w:type="gramStart"/>
      <w:r w:rsidRPr="00A94328">
        <w:rPr>
          <w:rFonts w:ascii="Times New Roman" w:hAnsi="Times New Roman" w:cs="Times New Roman"/>
          <w:rPrChange w:id="1938" w:author="Thai Nguyen Viet" w:date="2019-04-20T10:52:00Z">
            <w:rPr/>
          </w:rPrChange>
        </w:rPr>
        <w:t xml:space="preserve">L </w:t>
      </w:r>
      <w:r w:rsidR="00F14E6B" w:rsidRPr="00A94328">
        <w:rPr>
          <w:rFonts w:ascii="Times New Roman" w:hAnsi="Times New Roman" w:cs="Times New Roman"/>
          <w:rPrChange w:id="1939" w:author="Thai Nguyen Viet" w:date="2019-04-20T10:52:00Z">
            <w:rPr/>
          </w:rPrChange>
        </w:rPr>
        <w:t>:</w:t>
      </w:r>
      <w:proofErr w:type="gramEnd"/>
      <w:r w:rsidR="00F14E6B" w:rsidRPr="00A94328">
        <w:rPr>
          <w:rFonts w:ascii="Times New Roman" w:hAnsi="Times New Roman" w:cs="Times New Roman"/>
          <w:rPrChange w:id="1940" w:author="Thai Nguyen Viet" w:date="2019-04-20T10:52:00Z">
            <w:rPr/>
          </w:rPrChange>
        </w:rPr>
        <w:t xml:space="preserve"> </w:t>
      </w:r>
      <w:r w:rsidR="00F14E6B" w:rsidRPr="00A94328">
        <w:rPr>
          <w:rFonts w:ascii="Times New Roman" w:hAnsi="Times New Roman" w:cs="Times New Roman"/>
          <w:color w:val="FF0000"/>
          <w:rPrChange w:id="1941" w:author="Thai Nguyen Viet" w:date="2019-04-20T10:52:00Z">
            <w:rPr>
              <w:color w:val="FF0000"/>
            </w:rPr>
          </w:rPrChange>
        </w:rPr>
        <w:t>162tr</w:t>
      </w:r>
    </w:p>
    <w:p w14:paraId="0F18D67B" w14:textId="08774B3C" w:rsidR="00B211DF" w:rsidRPr="00A94328" w:rsidRDefault="00B211DF" w:rsidP="00B211DF">
      <w:pPr>
        <w:rPr>
          <w:rFonts w:ascii="Times New Roman" w:hAnsi="Times New Roman" w:cs="Times New Roman"/>
          <w:rPrChange w:id="1942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43" w:author="Thai Nguyen Viet" w:date="2019-04-20T10:52:00Z">
            <w:rPr/>
          </w:rPrChange>
        </w:rPr>
        <w:t xml:space="preserve">- Kho </w:t>
      </w:r>
      <w:proofErr w:type="spellStart"/>
      <w:r w:rsidRPr="00A94328">
        <w:rPr>
          <w:rFonts w:ascii="Times New Roman" w:hAnsi="Times New Roman" w:cs="Times New Roman"/>
          <w:rPrChange w:id="1944" w:author="Thai Nguyen Viet" w:date="2019-04-20T10:52:00Z">
            <w:rPr/>
          </w:rPrChange>
        </w:rPr>
        <w:t>cảng</w:t>
      </w:r>
      <w:proofErr w:type="spellEnd"/>
      <w:r w:rsidRPr="00A94328">
        <w:rPr>
          <w:rFonts w:ascii="Times New Roman" w:hAnsi="Times New Roman" w:cs="Times New Roman"/>
          <w:rPrChange w:id="1945" w:author="Thai Nguyen Viet" w:date="2019-04-20T10:52:00Z">
            <w:rPr/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1946" w:author="Thai Nguyen Viet" w:date="2019-04-20T10:52:00Z">
            <w:rPr/>
          </w:rPrChange>
        </w:rPr>
        <w:t>bến</w:t>
      </w:r>
      <w:proofErr w:type="spellEnd"/>
      <w:r w:rsidRPr="00A94328">
        <w:rPr>
          <w:rFonts w:ascii="Times New Roman" w:hAnsi="Times New Roman" w:cs="Times New Roman"/>
          <w:rPrChange w:id="194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48" w:author="Thai Nguyen Viet" w:date="2019-04-20T10:52:00Z">
            <w:rPr/>
          </w:rPrChange>
        </w:rPr>
        <w:t>bãi</w:t>
      </w:r>
      <w:proofErr w:type="spellEnd"/>
      <w:r w:rsidRPr="00A94328">
        <w:rPr>
          <w:rFonts w:ascii="Times New Roman" w:hAnsi="Times New Roman" w:cs="Times New Roman"/>
          <w:rPrChange w:id="1949" w:author="Thai Nguyen Viet" w:date="2019-04-20T10:52:00Z">
            <w:rPr/>
          </w:rPrChange>
        </w:rPr>
        <w:t xml:space="preserve">, </w:t>
      </w:r>
      <w:proofErr w:type="spellStart"/>
      <w:ins w:id="1950" w:author="Thai Nguyen Viet" w:date="2019-04-20T10:50:00Z">
        <w:r w:rsidR="000C274B" w:rsidRPr="00A94328">
          <w:rPr>
            <w:rFonts w:ascii="Times New Roman" w:hAnsi="Times New Roman" w:cs="Times New Roman"/>
            <w:rPrChange w:id="1951" w:author="Thai Nguyen Viet" w:date="2019-04-20T10:52:00Z">
              <w:rPr/>
            </w:rPrChange>
          </w:rPr>
          <w:t>quản</w:t>
        </w:r>
        <w:proofErr w:type="spellEnd"/>
        <w:r w:rsidR="000C274B" w:rsidRPr="00A94328">
          <w:rPr>
            <w:rFonts w:ascii="Times New Roman" w:hAnsi="Times New Roman" w:cs="Times New Roman"/>
            <w:rPrChange w:id="1952" w:author="Thai Nguyen Viet" w:date="2019-04-20T10:52:00Z">
              <w:rPr/>
            </w:rPrChange>
          </w:rPr>
          <w:t xml:space="preserve"> </w:t>
        </w:r>
        <w:proofErr w:type="spellStart"/>
        <w:r w:rsidR="000C274B" w:rsidRPr="00A94328">
          <w:rPr>
            <w:rFonts w:ascii="Times New Roman" w:hAnsi="Times New Roman" w:cs="Times New Roman"/>
            <w:rPrChange w:id="1953" w:author="Thai Nguyen Viet" w:date="2019-04-20T10:52:00Z">
              <w:rPr/>
            </w:rPrChange>
          </w:rPr>
          <w:t>lý</w:t>
        </w:r>
      </w:ins>
      <w:proofErr w:type="spellEnd"/>
      <w:del w:id="1954" w:author="Thai Nguyen Viet" w:date="2019-04-20T10:50:00Z">
        <w:r w:rsidRPr="00A94328" w:rsidDel="000C274B">
          <w:rPr>
            <w:rFonts w:ascii="Times New Roman" w:hAnsi="Times New Roman" w:cs="Times New Roman"/>
            <w:rPrChange w:id="1955" w:author="Thai Nguyen Viet" w:date="2019-04-20T10:52:00Z">
              <w:rPr/>
            </w:rPrChange>
          </w:rPr>
          <w:delText>admin</w:delText>
        </w:r>
      </w:del>
      <w:r w:rsidRPr="00A94328">
        <w:rPr>
          <w:rFonts w:ascii="Times New Roman" w:hAnsi="Times New Roman" w:cs="Times New Roman"/>
          <w:rPrChange w:id="1956" w:author="Thai Nguyen Viet" w:date="2019-04-20T10:52:00Z">
            <w:rPr/>
          </w:rPrChange>
        </w:rPr>
        <w:t>: L</w:t>
      </w:r>
      <w:r w:rsidR="00F14E6B" w:rsidRPr="00A94328">
        <w:rPr>
          <w:rFonts w:ascii="Times New Roman" w:hAnsi="Times New Roman" w:cs="Times New Roman"/>
          <w:rPrChange w:id="1957" w:author="Thai Nguyen Viet" w:date="2019-04-20T10:52:00Z">
            <w:rPr/>
          </w:rPrChange>
        </w:rPr>
        <w:t xml:space="preserve"> (3)</w:t>
      </w:r>
    </w:p>
    <w:p w14:paraId="46E8E39B" w14:textId="77777777" w:rsidR="00B211DF" w:rsidRPr="00A94328" w:rsidRDefault="00B211DF" w:rsidP="00CE013E">
      <w:pPr>
        <w:ind w:firstLine="720"/>
        <w:rPr>
          <w:rFonts w:ascii="Times New Roman" w:hAnsi="Times New Roman" w:cs="Times New Roman"/>
          <w:rPrChange w:id="1958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59" w:author="Thai Nguyen Viet" w:date="2019-04-20T10:52:00Z">
            <w:rPr/>
          </w:rPrChange>
        </w:rPr>
        <w:t xml:space="preserve">+ </w:t>
      </w:r>
      <w:proofErr w:type="spellStart"/>
      <w:r w:rsidRPr="00A94328">
        <w:rPr>
          <w:rFonts w:ascii="Times New Roman" w:hAnsi="Times New Roman" w:cs="Times New Roman"/>
          <w:rPrChange w:id="1960" w:author="Thai Nguyen Viet" w:date="2019-04-20T10:52:00Z">
            <w:rPr/>
          </w:rPrChange>
        </w:rPr>
        <w:t>Tiền</w:t>
      </w:r>
      <w:proofErr w:type="spellEnd"/>
      <w:r w:rsidRPr="00A94328">
        <w:rPr>
          <w:rFonts w:ascii="Times New Roman" w:hAnsi="Times New Roman" w:cs="Times New Roman"/>
          <w:rPrChange w:id="196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2" w:author="Thai Nguyen Viet" w:date="2019-04-20T10:52:00Z">
            <w:rPr/>
          </w:rPrChange>
        </w:rPr>
        <w:t>máy</w:t>
      </w:r>
      <w:proofErr w:type="spellEnd"/>
      <w:r w:rsidRPr="00A94328">
        <w:rPr>
          <w:rFonts w:ascii="Times New Roman" w:hAnsi="Times New Roman" w:cs="Times New Roman"/>
          <w:rPrChange w:id="196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4" w:author="Thai Nguyen Viet" w:date="2019-04-20T10:52:00Z">
            <w:rPr/>
          </w:rPrChange>
        </w:rPr>
        <w:t>tính</w:t>
      </w:r>
      <w:proofErr w:type="spellEnd"/>
      <w:r w:rsidRPr="00A94328">
        <w:rPr>
          <w:rFonts w:ascii="Times New Roman" w:hAnsi="Times New Roman" w:cs="Times New Roman"/>
          <w:rPrChange w:id="196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6" w:author="Thai Nguyen Viet" w:date="2019-04-20T10:52:00Z">
            <w:rPr/>
          </w:rPrChange>
        </w:rPr>
        <w:t>cho</w:t>
      </w:r>
      <w:proofErr w:type="spellEnd"/>
      <w:r w:rsidRPr="00A94328">
        <w:rPr>
          <w:rFonts w:ascii="Times New Roman" w:hAnsi="Times New Roman" w:cs="Times New Roman"/>
          <w:rPrChange w:id="1967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68" w:author="Thai Nguyen Viet" w:date="2019-04-20T10:52:00Z">
            <w:rPr/>
          </w:rPrChange>
        </w:rPr>
        <w:t>mỗi</w:t>
      </w:r>
      <w:proofErr w:type="spellEnd"/>
      <w:r w:rsidRPr="00A94328">
        <w:rPr>
          <w:rFonts w:ascii="Times New Roman" w:hAnsi="Times New Roman" w:cs="Times New Roman"/>
          <w:rPrChange w:id="196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70" w:author="Thai Nguyen Viet" w:date="2019-04-20T10:52:00Z">
            <w:rPr/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rPrChange w:id="1971" w:author="Thai Nguyen Viet" w:date="2019-04-20T10:52:00Z">
            <w:rPr/>
          </w:rPrChange>
        </w:rPr>
        <w:t xml:space="preserve">: </w:t>
      </w:r>
      <w:r w:rsidRPr="00A94328">
        <w:rPr>
          <w:rFonts w:ascii="Times New Roman" w:hAnsi="Times New Roman" w:cs="Times New Roman"/>
          <w:color w:val="FF0000"/>
          <w:rPrChange w:id="1972" w:author="Thai Nguyen Viet" w:date="2019-04-20T10:52:00Z">
            <w:rPr>
              <w:color w:val="FF0000"/>
            </w:rPr>
          </w:rPrChange>
        </w:rPr>
        <w:t>6tr/</w:t>
      </w:r>
      <w:proofErr w:type="spellStart"/>
      <w:r w:rsidRPr="00A94328">
        <w:rPr>
          <w:rFonts w:ascii="Times New Roman" w:hAnsi="Times New Roman" w:cs="Times New Roman"/>
          <w:color w:val="FF0000"/>
          <w:rPrChange w:id="1973" w:author="Thai Nguyen Viet" w:date="2019-04-20T10:52:00Z">
            <w:rPr>
              <w:color w:val="FF0000"/>
            </w:rPr>
          </w:rPrChange>
        </w:rPr>
        <w:t>nam</w:t>
      </w:r>
      <w:proofErr w:type="spellEnd"/>
    </w:p>
    <w:p w14:paraId="6F70909D" w14:textId="77777777" w:rsidR="00B211DF" w:rsidRPr="00A94328" w:rsidRDefault="00B211DF" w:rsidP="00B211DF">
      <w:pPr>
        <w:rPr>
          <w:rFonts w:ascii="Times New Roman" w:hAnsi="Times New Roman" w:cs="Times New Roman"/>
          <w:rPrChange w:id="1974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75" w:author="Thai Nguyen Viet" w:date="2019-04-20T10:52:00Z">
            <w:rPr/>
          </w:rPrChange>
        </w:rPr>
        <w:t>- Marketing</w:t>
      </w:r>
      <w:del w:id="1976" w:author="Thai Nguyen Viet" w:date="2019-04-20T10:50:00Z">
        <w:r w:rsidRPr="00A94328" w:rsidDel="000C274B">
          <w:rPr>
            <w:rFonts w:ascii="Times New Roman" w:hAnsi="Times New Roman" w:cs="Times New Roman"/>
            <w:rPrChange w:id="1977" w:author="Thai Nguyen Viet" w:date="2019-04-20T10:52:00Z">
              <w:rPr/>
            </w:rPrChange>
          </w:rPr>
          <w:delText>, Sale</w:delText>
        </w:r>
      </w:del>
      <w:r w:rsidRPr="00A94328">
        <w:rPr>
          <w:rFonts w:ascii="Times New Roman" w:hAnsi="Times New Roman" w:cs="Times New Roman"/>
          <w:rPrChange w:id="1978" w:author="Thai Nguyen Viet" w:date="2019-04-20T10:52:00Z">
            <w:rPr/>
          </w:rPrChange>
        </w:rPr>
        <w:t>: L</w:t>
      </w:r>
    </w:p>
    <w:p w14:paraId="4C68D909" w14:textId="373C42BD" w:rsidR="00B211DF" w:rsidRPr="00A94328" w:rsidRDefault="00B211DF" w:rsidP="00F14E6B">
      <w:pPr>
        <w:ind w:firstLine="720"/>
        <w:rPr>
          <w:rFonts w:ascii="Times New Roman" w:hAnsi="Times New Roman" w:cs="Times New Roman"/>
          <w:rPrChange w:id="1979" w:author="Thai Nguyen Viet" w:date="2019-04-20T10:52:00Z">
            <w:rPr/>
          </w:rPrChange>
        </w:rPr>
      </w:pPr>
      <w:r w:rsidRPr="00A94328">
        <w:rPr>
          <w:rFonts w:ascii="Times New Roman" w:hAnsi="Times New Roman" w:cs="Times New Roman"/>
          <w:rPrChange w:id="1980" w:author="Thai Nguyen Viet" w:date="2019-04-20T10:52:00Z">
            <w:rPr/>
          </w:rPrChange>
        </w:rPr>
        <w:t xml:space="preserve">+ Outsource </w:t>
      </w:r>
      <w:proofErr w:type="spellStart"/>
      <w:r w:rsidRPr="00A94328">
        <w:rPr>
          <w:rFonts w:ascii="Times New Roman" w:hAnsi="Times New Roman" w:cs="Times New Roman"/>
          <w:rPrChange w:id="1981" w:author="Thai Nguyen Viet" w:date="2019-04-20T10:52:00Z">
            <w:rPr/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rPrChange w:id="198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3" w:author="Thai Nguyen Viet" w:date="2019-04-20T10:52:00Z">
            <w:rPr/>
          </w:rPrChange>
        </w:rPr>
        <w:t>này</w:t>
      </w:r>
      <w:proofErr w:type="spellEnd"/>
      <w:r w:rsidRPr="00A94328">
        <w:rPr>
          <w:rFonts w:ascii="Times New Roman" w:hAnsi="Times New Roman" w:cs="Times New Roman"/>
          <w:rPrChange w:id="19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5" w:author="Thai Nguyen Viet" w:date="2019-04-20T10:52:00Z">
            <w:rPr/>
          </w:rPrChange>
        </w:rPr>
        <w:t>không</w:t>
      </w:r>
      <w:proofErr w:type="spellEnd"/>
      <w:r w:rsidRPr="00A94328">
        <w:rPr>
          <w:rFonts w:ascii="Times New Roman" w:hAnsi="Times New Roman" w:cs="Times New Roman"/>
          <w:rPrChange w:id="19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7" w:author="Thai Nguyen Viet" w:date="2019-04-20T10:52:00Z">
            <w:rPr/>
          </w:rPrChange>
        </w:rPr>
        <w:t>đáng</w:t>
      </w:r>
      <w:proofErr w:type="spellEnd"/>
      <w:r w:rsidRPr="00A94328">
        <w:rPr>
          <w:rFonts w:ascii="Times New Roman" w:hAnsi="Times New Roman" w:cs="Times New Roman"/>
          <w:rPrChange w:id="19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1989" w:author="Thai Nguyen Viet" w:date="2019-04-20T10:52:00Z">
            <w:rPr/>
          </w:rPrChange>
        </w:rPr>
        <w:t>kể</w:t>
      </w:r>
      <w:proofErr w:type="spellEnd"/>
    </w:p>
    <w:p w14:paraId="1DD92FB8" w14:textId="78D6C40E" w:rsidR="00F14E6B" w:rsidRPr="00A94328" w:rsidRDefault="00F14E6B" w:rsidP="00CE013E">
      <w:pPr>
        <w:pStyle w:val="ListParagraph"/>
        <w:numPr>
          <w:ilvl w:val="0"/>
          <w:numId w:val="38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color w:val="FF0000"/>
          <w:sz w:val="22"/>
          <w:szCs w:val="22"/>
          <w:rPrChange w:id="1990" w:author="Thai Nguyen Viet" w:date="2019-04-20T10:52:00Z">
            <w:rPr>
              <w:b/>
              <w:color w:val="FF0000"/>
              <w:sz w:val="22"/>
              <w:szCs w:val="22"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1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Tổng</w:t>
      </w:r>
      <w:proofErr w:type="spell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2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</w:t>
      </w:r>
      <w:proofErr w:type="spellStart"/>
      <w:proofErr w:type="gramStart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3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>tiền</w:t>
      </w:r>
      <w:proofErr w:type="spell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4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:</w:t>
      </w:r>
      <w:proofErr w:type="gramEnd"/>
      <w:r w:rsidRPr="00A94328">
        <w:rPr>
          <w:rFonts w:ascii="Times New Roman" w:hAnsi="Times New Roman" w:cs="Times New Roman"/>
          <w:b/>
          <w:color w:val="FF0000"/>
          <w:sz w:val="22"/>
          <w:szCs w:val="22"/>
          <w:rPrChange w:id="1995" w:author="Thai Nguyen Viet" w:date="2019-04-20T10:52:00Z">
            <w:rPr>
              <w:b/>
              <w:color w:val="FF0000"/>
              <w:sz w:val="22"/>
              <w:szCs w:val="22"/>
            </w:rPr>
          </w:rPrChange>
        </w:rPr>
        <w:t xml:space="preserve"> (1) + (2) + (3) = 162 + 162 + 6*3 = 342 tr.</w:t>
      </w:r>
    </w:p>
    <w:p w14:paraId="2BB1916E" w14:textId="3308B984" w:rsidR="00B211DF" w:rsidRPr="00A94328" w:rsidRDefault="00B211DF" w:rsidP="003D6029">
      <w:pPr>
        <w:rPr>
          <w:rFonts w:ascii="Times New Roman" w:hAnsi="Times New Roman" w:cs="Times New Roman"/>
          <w:rPrChange w:id="1996" w:author="Thai Nguyen Viet" w:date="2019-04-20T10:52:00Z">
            <w:rPr/>
          </w:rPrChange>
        </w:rPr>
      </w:pPr>
    </w:p>
    <w:p w14:paraId="18DF288D" w14:textId="19363F21" w:rsidR="00E31DB9" w:rsidRPr="00A94328" w:rsidRDefault="00E31DB9" w:rsidP="00E31DB9">
      <w:pPr>
        <w:pStyle w:val="Heading1"/>
        <w:rPr>
          <w:rFonts w:ascii="Times New Roman" w:hAnsi="Times New Roman" w:cs="Times New Roman"/>
          <w:rPrChange w:id="1997" w:author="Thai Nguyen Viet" w:date="2019-04-20T10:52:00Z">
            <w:rPr/>
          </w:rPrChange>
        </w:rPr>
      </w:pPr>
      <w:bookmarkStart w:id="1998" w:name="_Toc527975143"/>
      <w:proofErr w:type="spellStart"/>
      <w:r w:rsidRPr="00A94328">
        <w:rPr>
          <w:rFonts w:ascii="Times New Roman" w:hAnsi="Times New Roman" w:cs="Times New Roman"/>
          <w:rPrChange w:id="1999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2000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2001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2002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3" w:author="Thai Nguyen Viet" w:date="2019-04-20T10:52:00Z">
            <w:rPr/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00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05" w:author="Thai Nguyen Viet" w:date="2019-04-20T10:52:00Z">
            <w:rPr/>
          </w:rPrChange>
        </w:rPr>
        <w:t>đoạn</w:t>
      </w:r>
      <w:proofErr w:type="spellEnd"/>
      <w:r w:rsidR="00F85B49" w:rsidRPr="00A94328">
        <w:rPr>
          <w:rFonts w:ascii="Times New Roman" w:hAnsi="Times New Roman" w:cs="Times New Roman"/>
          <w:rPrChange w:id="2006" w:author="Thai Nguyen Viet" w:date="2019-04-20T10:52:00Z">
            <w:rPr/>
          </w:rPrChange>
        </w:rPr>
        <w:t xml:space="preserve"> </w:t>
      </w:r>
      <w:proofErr w:type="spellStart"/>
      <w:r w:rsidR="00F85B49" w:rsidRPr="00A94328">
        <w:rPr>
          <w:rFonts w:ascii="Times New Roman" w:hAnsi="Times New Roman" w:cs="Times New Roman"/>
          <w:rPrChange w:id="2007" w:author="Thai Nguyen Viet" w:date="2019-04-20T10:52:00Z">
            <w:rPr/>
          </w:rPrChange>
        </w:rPr>
        <w:t>chính</w:t>
      </w:r>
      <w:bookmarkEnd w:id="1998"/>
      <w:proofErr w:type="spellEnd"/>
    </w:p>
    <w:p w14:paraId="7F5BA4FA" w14:textId="62BB758F" w:rsidR="00646789" w:rsidRPr="00A94328" w:rsidDel="00584F0E" w:rsidRDefault="00C43177">
      <w:pPr>
        <w:rPr>
          <w:del w:id="2008" w:author="Thai Nguyen Viet" w:date="2019-04-20T10:51:00Z"/>
          <w:rFonts w:ascii="Times New Roman" w:hAnsi="Times New Roman" w:cs="Times New Roman"/>
          <w:rPrChange w:id="2009" w:author="Thai Nguyen Viet" w:date="2019-04-20T10:52:00Z">
            <w:rPr>
              <w:del w:id="2010" w:author="Thai Nguyen Viet" w:date="2019-04-20T10:51:00Z"/>
            </w:rPr>
          </w:rPrChange>
        </w:rPr>
      </w:pPr>
      <w:del w:id="2011" w:author="Thai Nguyen Viet" w:date="2019-04-20T10:51:00Z">
        <w:r w:rsidRPr="00A94328" w:rsidDel="00584F0E">
          <w:rPr>
            <w:rFonts w:ascii="Times New Roman" w:hAnsi="Times New Roman" w:cs="Times New Roman"/>
            <w:rPrChange w:id="2012" w:author="Thai Nguyen Viet" w:date="2019-04-20T10:52:00Z">
              <w:rPr/>
            </w:rPrChange>
          </w:rPr>
          <w:delText xml:space="preserve">Phân </w:delText>
        </w:r>
        <w:r w:rsidR="00646789" w:rsidRPr="00A94328" w:rsidDel="00584F0E">
          <w:rPr>
            <w:rFonts w:ascii="Times New Roman" w:hAnsi="Times New Roman" w:cs="Times New Roman"/>
            <w:rPrChange w:id="2013" w:author="Thai Nguyen Viet" w:date="2019-04-20T10:52:00Z">
              <w:rPr/>
            </w:rPrChange>
          </w:rPr>
          <w:delText>chia để sao cho:</w:delText>
        </w:r>
      </w:del>
    </w:p>
    <w:p w14:paraId="693BB147" w14:textId="6454116F" w:rsidR="00646789" w:rsidRPr="00A94328" w:rsidDel="00584F0E" w:rsidRDefault="00646789">
      <w:pPr>
        <w:rPr>
          <w:del w:id="2014" w:author="Thai Nguyen Viet" w:date="2019-04-20T10:51:00Z"/>
          <w:rFonts w:ascii="Times New Roman" w:hAnsi="Times New Roman" w:cs="Times New Roman"/>
          <w:rPrChange w:id="2015" w:author="Thai Nguyen Viet" w:date="2019-04-20T10:52:00Z">
            <w:rPr>
              <w:del w:id="2016" w:author="Thai Nguyen Viet" w:date="2019-04-20T10:51:00Z"/>
            </w:rPr>
          </w:rPrChange>
        </w:rPr>
        <w:pPrChange w:id="2017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del w:id="2018" w:author="Thai Nguyen Viet" w:date="2019-04-20T10:51:00Z">
        <w:r w:rsidRPr="00A94328" w:rsidDel="00584F0E">
          <w:rPr>
            <w:rFonts w:ascii="Times New Roman" w:hAnsi="Times New Roman" w:cs="Times New Roman"/>
            <w:rPrChange w:id="2019" w:author="Thai Nguyen Viet" w:date="2019-04-20T10:52:00Z">
              <w:rPr/>
            </w:rPrChange>
          </w:rPr>
          <w:delText xml:space="preserve"> phù hợp về tiến độ hoàn thành tính năng</w:delText>
        </w:r>
      </w:del>
    </w:p>
    <w:p w14:paraId="512082C5" w14:textId="2C8F1D75" w:rsidR="00DE0787" w:rsidRPr="00A94328" w:rsidDel="00584F0E" w:rsidRDefault="00646789">
      <w:pPr>
        <w:rPr>
          <w:del w:id="2020" w:author="Thai Nguyen Viet" w:date="2019-04-20T10:51:00Z"/>
          <w:rFonts w:ascii="Times New Roman" w:hAnsi="Times New Roman" w:cs="Times New Roman"/>
          <w:rPrChange w:id="2021" w:author="Thai Nguyen Viet" w:date="2019-04-20T10:52:00Z">
            <w:rPr>
              <w:del w:id="2022" w:author="Thai Nguyen Viet" w:date="2019-04-20T10:51:00Z"/>
            </w:rPr>
          </w:rPrChange>
        </w:rPr>
        <w:pPrChange w:id="2023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del w:id="2024" w:author="Thai Nguyen Viet" w:date="2019-04-20T10:51:00Z">
        <w:r w:rsidRPr="00A94328" w:rsidDel="00584F0E">
          <w:rPr>
            <w:rFonts w:ascii="Times New Roman" w:hAnsi="Times New Roman" w:cs="Times New Roman"/>
            <w:rPrChange w:id="2025" w:author="Thai Nguyen Viet" w:date="2019-04-20T10:52:00Z">
              <w:rPr/>
            </w:rPrChange>
          </w:rPr>
          <w:delText>phù hợp với thời điểm nghiệm thu và thanh toán theo giai đoạn (tháng, quý..)</w:delText>
        </w:r>
      </w:del>
    </w:p>
    <w:p w14:paraId="68040B6B" w14:textId="0130572A" w:rsidR="001226E2" w:rsidRPr="00A94328" w:rsidRDefault="001226E2">
      <w:pPr>
        <w:rPr>
          <w:rFonts w:ascii="Times New Roman" w:hAnsi="Times New Roman" w:cs="Times New Roman"/>
          <w:rPrChange w:id="2026" w:author="Thai Nguyen Viet" w:date="2019-04-20T10:52:00Z">
            <w:rPr/>
          </w:rPrChange>
        </w:rPr>
        <w:pPrChange w:id="2027" w:author="Thai Nguyen Viet" w:date="2019-04-20T10:51:00Z">
          <w:pPr>
            <w:pStyle w:val="ListParagraph"/>
            <w:numPr>
              <w:numId w:val="32"/>
            </w:numPr>
            <w:ind w:left="720" w:hanging="360"/>
          </w:pPr>
        </w:pPrChange>
      </w:pPr>
      <w:proofErr w:type="spellStart"/>
      <w:r w:rsidRPr="00A94328">
        <w:rPr>
          <w:rFonts w:ascii="Times New Roman" w:hAnsi="Times New Roman" w:cs="Times New Roman"/>
          <w:rPrChange w:id="2028" w:author="Thai Nguyen Viet" w:date="2019-04-20T10:52:00Z">
            <w:rPr/>
          </w:rPrChange>
        </w:rPr>
        <w:t>Nội</w:t>
      </w:r>
      <w:proofErr w:type="spellEnd"/>
      <w:r w:rsidRPr="00A94328">
        <w:rPr>
          <w:rFonts w:ascii="Times New Roman" w:hAnsi="Times New Roman" w:cs="Times New Roman"/>
          <w:rPrChange w:id="2029" w:author="Thai Nguyen Viet" w:date="2019-04-20T10:52:00Z">
            <w:rPr/>
          </w:rPrChange>
        </w:rPr>
        <w:t xml:space="preserve"> dung chi </w:t>
      </w:r>
      <w:proofErr w:type="spellStart"/>
      <w:r w:rsidRPr="00A94328">
        <w:rPr>
          <w:rFonts w:ascii="Times New Roman" w:hAnsi="Times New Roman" w:cs="Times New Roman"/>
          <w:rPrChange w:id="2030" w:author="Thai Nguyen Viet" w:date="2019-04-20T10:52:00Z">
            <w:rPr/>
          </w:rPrChange>
        </w:rPr>
        <w:t>tiết</w:t>
      </w:r>
      <w:proofErr w:type="spellEnd"/>
      <w:r w:rsidRPr="00A94328">
        <w:rPr>
          <w:rFonts w:ascii="Times New Roman" w:hAnsi="Times New Roman" w:cs="Times New Roman"/>
          <w:rPrChange w:id="203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2" w:author="Thai Nguyen Viet" w:date="2019-04-20T10:52:00Z">
            <w:rPr/>
          </w:rPrChange>
        </w:rPr>
        <w:t>công</w:t>
      </w:r>
      <w:proofErr w:type="spellEnd"/>
      <w:r w:rsidRPr="00A94328">
        <w:rPr>
          <w:rFonts w:ascii="Times New Roman" w:hAnsi="Times New Roman" w:cs="Times New Roman"/>
          <w:rPrChange w:id="2033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4" w:author="Thai Nguyen Viet" w:date="2019-04-20T10:52:00Z">
            <w:rPr/>
          </w:rPrChange>
        </w:rPr>
        <w:t>việc</w:t>
      </w:r>
      <w:proofErr w:type="spellEnd"/>
      <w:r w:rsidRPr="00A94328">
        <w:rPr>
          <w:rFonts w:ascii="Times New Roman" w:hAnsi="Times New Roman" w:cs="Times New Roman"/>
          <w:rPrChange w:id="2035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36" w:author="Thai Nguyen Viet" w:date="2019-04-20T10:52:00Z">
            <w:rPr/>
          </w:rPrChange>
        </w:rPr>
        <w:t>phân</w:t>
      </w:r>
      <w:proofErr w:type="spellEnd"/>
      <w:r w:rsidRPr="00A94328">
        <w:rPr>
          <w:rFonts w:ascii="Times New Roman" w:hAnsi="Times New Roman" w:cs="Times New Roman"/>
          <w:rPrChange w:id="2037" w:author="Thai Nguyen Viet" w:date="2019-04-20T10:52:00Z">
            <w:rPr/>
          </w:rPrChange>
        </w:rPr>
        <w:t xml:space="preserve"> chia </w:t>
      </w:r>
      <w:proofErr w:type="spellStart"/>
      <w:r w:rsidRPr="00A94328">
        <w:rPr>
          <w:rFonts w:ascii="Times New Roman" w:hAnsi="Times New Roman" w:cs="Times New Roman"/>
          <w:rPrChange w:id="2038" w:author="Thai Nguyen Viet" w:date="2019-04-20T10:52:00Z">
            <w:rPr/>
          </w:rPrChange>
        </w:rPr>
        <w:t>theo</w:t>
      </w:r>
      <w:proofErr w:type="spellEnd"/>
      <w:r w:rsidRPr="00A94328">
        <w:rPr>
          <w:rFonts w:ascii="Times New Roman" w:hAnsi="Times New Roman" w:cs="Times New Roman"/>
          <w:rPrChange w:id="2039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0" w:author="Thai Nguyen Viet" w:date="2019-04-20T10:52:00Z">
            <w:rPr/>
          </w:rPrChange>
        </w:rPr>
        <w:t>các</w:t>
      </w:r>
      <w:proofErr w:type="spellEnd"/>
      <w:r w:rsidRPr="00A94328">
        <w:rPr>
          <w:rFonts w:ascii="Times New Roman" w:hAnsi="Times New Roman" w:cs="Times New Roman"/>
          <w:rPrChange w:id="2041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2" w:author="Thai Nguyen Viet" w:date="2019-04-20T10:52:00Z">
            <w:rPr/>
          </w:rPrChange>
        </w:rPr>
        <w:t>tuần</w:t>
      </w:r>
      <w:proofErr w:type="spellEnd"/>
      <w:r w:rsidRPr="00A94328">
        <w:rPr>
          <w:rFonts w:ascii="Times New Roman" w:hAnsi="Times New Roman" w:cs="Times New Roman"/>
          <w:rPrChange w:id="2043" w:author="Thai Nguyen Viet" w:date="2019-04-20T10:52:00Z">
            <w:rPr/>
          </w:rPrChange>
        </w:rPr>
        <w:t>:</w:t>
      </w:r>
    </w:p>
    <w:p w14:paraId="6181C110" w14:textId="12637D69" w:rsidR="003F4953" w:rsidRPr="00A94328" w:rsidRDefault="00BB182B" w:rsidP="00CE013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44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45" w:author="Thai Nguyen Viet" w:date="2019-04-20T10:52:00Z">
            <w:rPr>
              <w:i/>
            </w:rPr>
          </w:rPrChange>
        </w:rPr>
        <w:t>Khởi</w:t>
      </w:r>
      <w:proofErr w:type="spellEnd"/>
      <w:r w:rsidRPr="00A94328">
        <w:rPr>
          <w:rFonts w:ascii="Times New Roman" w:hAnsi="Times New Roman" w:cs="Times New Roman"/>
          <w:rPrChange w:id="204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7" w:author="Thai Nguyen Viet" w:date="2019-04-20T10:52:00Z">
            <w:rPr>
              <w:i/>
            </w:rPr>
          </w:rPrChange>
        </w:rPr>
        <w:t>tạo</w:t>
      </w:r>
      <w:proofErr w:type="spellEnd"/>
      <w:r w:rsidRPr="00A94328">
        <w:rPr>
          <w:rFonts w:ascii="Times New Roman" w:hAnsi="Times New Roman" w:cs="Times New Roman"/>
          <w:rPrChange w:id="204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49" w:author="Thai Nguyen Viet" w:date="2019-04-20T10:52:00Z">
            <w:rPr>
              <w:i/>
            </w:rPr>
          </w:rPrChange>
        </w:rPr>
        <w:t>dự</w:t>
      </w:r>
      <w:proofErr w:type="spellEnd"/>
      <w:r w:rsidRPr="00A94328">
        <w:rPr>
          <w:rFonts w:ascii="Times New Roman" w:hAnsi="Times New Roman" w:cs="Times New Roman"/>
          <w:rPrChange w:id="205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1" w:author="Thai Nguyen Viet" w:date="2019-04-20T10:52:00Z">
            <w:rPr>
              <w:i/>
            </w:rPr>
          </w:rPrChange>
        </w:rPr>
        <w:t>án</w:t>
      </w:r>
      <w:proofErr w:type="spellEnd"/>
    </w:p>
    <w:p w14:paraId="041E1DA2" w14:textId="50D2F4B2" w:rsidR="00BB182B" w:rsidRPr="00A94328" w:rsidRDefault="00BB182B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52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53" w:author="Thai Nguyen Viet" w:date="2019-04-20T10:52:00Z">
            <w:rPr>
              <w:i/>
            </w:rPr>
          </w:rPrChange>
        </w:rPr>
        <w:t>Chuẩn</w:t>
      </w:r>
      <w:proofErr w:type="spellEnd"/>
      <w:r w:rsidRPr="00A94328">
        <w:rPr>
          <w:rFonts w:ascii="Times New Roman" w:hAnsi="Times New Roman" w:cs="Times New Roman"/>
          <w:rPrChange w:id="205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5" w:author="Thai Nguyen Viet" w:date="2019-04-20T10:52:00Z">
            <w:rPr>
              <w:i/>
            </w:rPr>
          </w:rPrChange>
        </w:rPr>
        <w:t>bị</w:t>
      </w:r>
      <w:proofErr w:type="spellEnd"/>
      <w:r w:rsidRPr="00A94328">
        <w:rPr>
          <w:rFonts w:ascii="Times New Roman" w:hAnsi="Times New Roman" w:cs="Times New Roman"/>
          <w:rPrChange w:id="205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7" w:author="Thai Nguyen Viet" w:date="2019-04-20T10:52:00Z">
            <w:rPr>
              <w:i/>
            </w:rPr>
          </w:rPrChange>
        </w:rPr>
        <w:t>nhân</w:t>
      </w:r>
      <w:proofErr w:type="spellEnd"/>
      <w:r w:rsidRPr="00A94328">
        <w:rPr>
          <w:rFonts w:ascii="Times New Roman" w:hAnsi="Times New Roman" w:cs="Times New Roman"/>
          <w:rPrChange w:id="205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59" w:author="Thai Nguyen Viet" w:date="2019-04-20T10:52:00Z">
            <w:rPr>
              <w:i/>
            </w:rPr>
          </w:rPrChange>
        </w:rPr>
        <w:t>sự</w:t>
      </w:r>
      <w:proofErr w:type="spellEnd"/>
    </w:p>
    <w:p w14:paraId="16C6614C" w14:textId="5BA52E1F" w:rsidR="00BB182B" w:rsidRPr="00A94328" w:rsidRDefault="00BB182B" w:rsidP="00CE013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60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61" w:author="Thai Nguyen Viet" w:date="2019-04-20T10:52:00Z">
            <w:rPr>
              <w:i/>
            </w:rPr>
          </w:rPrChange>
        </w:rPr>
        <w:t>Khảo</w:t>
      </w:r>
      <w:proofErr w:type="spellEnd"/>
      <w:r w:rsidRPr="00A94328">
        <w:rPr>
          <w:rFonts w:ascii="Times New Roman" w:hAnsi="Times New Roman" w:cs="Times New Roman"/>
          <w:rPrChange w:id="206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3" w:author="Thai Nguyen Viet" w:date="2019-04-20T10:52:00Z">
            <w:rPr>
              <w:i/>
            </w:rPr>
          </w:rPrChange>
        </w:rPr>
        <w:t>sát</w:t>
      </w:r>
      <w:proofErr w:type="spellEnd"/>
      <w:r w:rsidRPr="00A94328">
        <w:rPr>
          <w:rFonts w:ascii="Times New Roman" w:hAnsi="Times New Roman" w:cs="Times New Roman"/>
          <w:rPrChange w:id="206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5" w:author="Thai Nguyen Viet" w:date="2019-04-20T10:52:00Z">
            <w:rPr>
              <w:i/>
            </w:rPr>
          </w:rPrChange>
        </w:rPr>
        <w:t>yêu</w:t>
      </w:r>
      <w:proofErr w:type="spellEnd"/>
      <w:r w:rsidRPr="00A94328">
        <w:rPr>
          <w:rFonts w:ascii="Times New Roman" w:hAnsi="Times New Roman" w:cs="Times New Roman"/>
          <w:rPrChange w:id="206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7" w:author="Thai Nguyen Viet" w:date="2019-04-20T10:52:00Z">
            <w:rPr>
              <w:i/>
            </w:rPr>
          </w:rPrChange>
        </w:rPr>
        <w:t>cầu</w:t>
      </w:r>
      <w:proofErr w:type="spellEnd"/>
      <w:r w:rsidRPr="00A94328">
        <w:rPr>
          <w:rFonts w:ascii="Times New Roman" w:hAnsi="Times New Roman" w:cs="Times New Roman"/>
          <w:rPrChange w:id="206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69" w:author="Thai Nguyen Viet" w:date="2019-04-20T10:52:00Z">
            <w:rPr>
              <w:i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207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1" w:author="Thai Nguyen Viet" w:date="2019-04-20T10:52:00Z">
            <w:rPr>
              <w:i/>
            </w:rPr>
          </w:rPrChange>
        </w:rPr>
        <w:t>h</w:t>
      </w:r>
      <w:r w:rsidR="00C15CD7" w:rsidRPr="00A94328">
        <w:rPr>
          <w:rFonts w:ascii="Times New Roman" w:hAnsi="Times New Roman" w:cs="Times New Roman"/>
          <w:rPrChange w:id="2072" w:author="Thai Nguyen Viet" w:date="2019-04-20T10:52:00Z">
            <w:rPr>
              <w:i/>
            </w:rPr>
          </w:rPrChange>
        </w:rPr>
        <w:t>àng</w:t>
      </w:r>
      <w:proofErr w:type="spellEnd"/>
    </w:p>
    <w:p w14:paraId="3C46C736" w14:textId="62177E3D" w:rsidR="00BB182B" w:rsidRPr="00A94328" w:rsidRDefault="00BB182B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73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74" w:author="Thai Nguyen Viet" w:date="2019-04-20T10:52:00Z">
            <w:rPr>
              <w:i/>
            </w:rPr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207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6" w:author="Thai Nguyen Viet" w:date="2019-04-20T10:52:00Z">
            <w:rPr>
              <w:i/>
            </w:rPr>
          </w:rPrChange>
        </w:rPr>
        <w:t>kế</w:t>
      </w:r>
      <w:proofErr w:type="spellEnd"/>
      <w:r w:rsidRPr="00A94328">
        <w:rPr>
          <w:rFonts w:ascii="Times New Roman" w:hAnsi="Times New Roman" w:cs="Times New Roman"/>
          <w:rPrChange w:id="207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78" w:author="Thai Nguyen Viet" w:date="2019-04-20T10:52:00Z">
            <w:rPr>
              <w:i/>
            </w:rPr>
          </w:rPrChange>
        </w:rPr>
        <w:t>quy</w:t>
      </w:r>
      <w:proofErr w:type="spellEnd"/>
      <w:r w:rsidRPr="00A94328">
        <w:rPr>
          <w:rFonts w:ascii="Times New Roman" w:hAnsi="Times New Roman" w:cs="Times New Roman"/>
          <w:rPrChange w:id="207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0" w:author="Thai Nguyen Viet" w:date="2019-04-20T10:52:00Z">
            <w:rPr>
              <w:i/>
            </w:rPr>
          </w:rPrChange>
        </w:rPr>
        <w:t>trình</w:t>
      </w:r>
      <w:proofErr w:type="spellEnd"/>
      <w:r w:rsidRPr="00A94328">
        <w:rPr>
          <w:rFonts w:ascii="Times New Roman" w:hAnsi="Times New Roman" w:cs="Times New Roman"/>
          <w:rPrChange w:id="208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2" w:author="Thai Nguyen Viet" w:date="2019-04-20T10:52:00Z">
            <w:rPr>
              <w:i/>
            </w:rPr>
          </w:rPrChange>
        </w:rPr>
        <w:t>nghiệp</w:t>
      </w:r>
      <w:proofErr w:type="spellEnd"/>
      <w:r w:rsidRPr="00A94328">
        <w:rPr>
          <w:rFonts w:ascii="Times New Roman" w:hAnsi="Times New Roman" w:cs="Times New Roman"/>
          <w:rPrChange w:id="208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4" w:author="Thai Nguyen Viet" w:date="2019-04-20T10:52:00Z">
            <w:rPr>
              <w:i/>
            </w:rPr>
          </w:rPrChange>
        </w:rPr>
        <w:t>vụ</w:t>
      </w:r>
      <w:proofErr w:type="spellEnd"/>
    </w:p>
    <w:p w14:paraId="3A52CF8A" w14:textId="4E300637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85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86" w:author="Thai Nguyen Viet" w:date="2019-04-20T10:52:00Z">
            <w:rPr>
              <w:i/>
            </w:rPr>
          </w:rPrChange>
        </w:rPr>
        <w:t>Quản</w:t>
      </w:r>
      <w:proofErr w:type="spellEnd"/>
      <w:r w:rsidRPr="00A94328">
        <w:rPr>
          <w:rFonts w:ascii="Times New Roman" w:hAnsi="Times New Roman" w:cs="Times New Roman"/>
          <w:rPrChange w:id="208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88" w:author="Thai Nguyen Viet" w:date="2019-04-20T10:52:00Z">
            <w:rPr>
              <w:i/>
            </w:rPr>
          </w:rPrChange>
        </w:rPr>
        <w:t>lý</w:t>
      </w:r>
      <w:proofErr w:type="spellEnd"/>
      <w:r w:rsidRPr="00A94328">
        <w:rPr>
          <w:rFonts w:ascii="Times New Roman" w:hAnsi="Times New Roman" w:cs="Times New Roman"/>
          <w:rPrChange w:id="208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0" w:author="Thai Nguyen Viet" w:date="2019-04-20T10:52:00Z">
            <w:rPr>
              <w:i/>
            </w:rPr>
          </w:rPrChange>
        </w:rPr>
        <w:t>nội</w:t>
      </w:r>
      <w:proofErr w:type="spellEnd"/>
      <w:r w:rsidRPr="00A94328">
        <w:rPr>
          <w:rFonts w:ascii="Times New Roman" w:hAnsi="Times New Roman" w:cs="Times New Roman"/>
          <w:rPrChange w:id="209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2" w:author="Thai Nguyen Viet" w:date="2019-04-20T10:52:00Z">
            <w:rPr>
              <w:i/>
            </w:rPr>
          </w:rPrChange>
        </w:rPr>
        <w:t>bộ</w:t>
      </w:r>
      <w:proofErr w:type="spellEnd"/>
    </w:p>
    <w:p w14:paraId="236B37E3" w14:textId="6A4355DA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093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094" w:author="Thai Nguyen Viet" w:date="2019-04-20T10:52:00Z">
            <w:rPr>
              <w:i/>
            </w:rPr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209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096" w:author="Thai Nguyen Viet" w:date="2019-04-20T10:52:00Z">
            <w:rPr>
              <w:i/>
            </w:rPr>
          </w:rPrChange>
        </w:rPr>
        <w:t>lượng</w:t>
      </w:r>
      <w:proofErr w:type="spellEnd"/>
      <w:r w:rsidRPr="00A94328">
        <w:rPr>
          <w:rFonts w:ascii="Times New Roman" w:hAnsi="Times New Roman" w:cs="Times New Roman"/>
          <w:rPrChange w:id="2097" w:author="Thai Nguyen Viet" w:date="2019-04-20T10:52:00Z">
            <w:rPr>
              <w:i/>
            </w:rPr>
          </w:rPrChange>
        </w:rPr>
        <w:t xml:space="preserve"> </w:t>
      </w:r>
      <w:proofErr w:type="gramStart"/>
      <w:r w:rsidRPr="00A94328">
        <w:rPr>
          <w:rFonts w:ascii="Times New Roman" w:hAnsi="Times New Roman" w:cs="Times New Roman"/>
          <w:rPrChange w:id="2098" w:author="Thai Nguyen Viet" w:date="2019-04-20T10:52:00Z">
            <w:rPr>
              <w:i/>
            </w:rPr>
          </w:rPrChange>
        </w:rPr>
        <w:t xml:space="preserve">( </w:t>
      </w:r>
      <w:proofErr w:type="spellStart"/>
      <w:r w:rsidRPr="00A94328">
        <w:rPr>
          <w:rFonts w:ascii="Times New Roman" w:hAnsi="Times New Roman" w:cs="Times New Roman"/>
          <w:rPrChange w:id="2099" w:author="Thai Nguyen Viet" w:date="2019-04-20T10:52:00Z">
            <w:rPr>
              <w:i/>
            </w:rPr>
          </w:rPrChange>
        </w:rPr>
        <w:t>chức</w:t>
      </w:r>
      <w:proofErr w:type="spellEnd"/>
      <w:proofErr w:type="gramEnd"/>
      <w:r w:rsidRPr="00A94328">
        <w:rPr>
          <w:rFonts w:ascii="Times New Roman" w:hAnsi="Times New Roman" w:cs="Times New Roman"/>
          <w:rPrChange w:id="210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1" w:author="Thai Nguyen Viet" w:date="2019-04-20T10:52:00Z">
            <w:rPr>
              <w:i/>
            </w:rPr>
          </w:rPrChange>
        </w:rPr>
        <w:t>năng</w:t>
      </w:r>
      <w:proofErr w:type="spellEnd"/>
      <w:r w:rsidRPr="00A94328">
        <w:rPr>
          <w:rFonts w:ascii="Times New Roman" w:hAnsi="Times New Roman" w:cs="Times New Roman"/>
          <w:rPrChange w:id="2102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03" w:author="Thai Nguyen Viet" w:date="2019-04-20T10:52:00Z">
            <w:rPr>
              <w:i/>
            </w:rPr>
          </w:rPrChange>
        </w:rPr>
        <w:t>thời</w:t>
      </w:r>
      <w:proofErr w:type="spellEnd"/>
      <w:r w:rsidRPr="00A94328">
        <w:rPr>
          <w:rFonts w:ascii="Times New Roman" w:hAnsi="Times New Roman" w:cs="Times New Roman"/>
          <w:rPrChange w:id="210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5" w:author="Thai Nguyen Viet" w:date="2019-04-20T10:52:00Z">
            <w:rPr>
              <w:i/>
            </w:rPr>
          </w:rPrChange>
        </w:rPr>
        <w:t>gian</w:t>
      </w:r>
      <w:proofErr w:type="spellEnd"/>
      <w:r w:rsidRPr="00A94328">
        <w:rPr>
          <w:rFonts w:ascii="Times New Roman" w:hAnsi="Times New Roman" w:cs="Times New Roman"/>
          <w:rPrChange w:id="2106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07" w:author="Thai Nguyen Viet" w:date="2019-04-20T10:52:00Z">
            <w:rPr>
              <w:i/>
            </w:rPr>
          </w:rPrChange>
        </w:rPr>
        <w:t>môi</w:t>
      </w:r>
      <w:proofErr w:type="spellEnd"/>
      <w:r w:rsidRPr="00A94328">
        <w:rPr>
          <w:rFonts w:ascii="Times New Roman" w:hAnsi="Times New Roman" w:cs="Times New Roman"/>
          <w:rPrChange w:id="2108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09" w:author="Thai Nguyen Viet" w:date="2019-04-20T10:52:00Z">
            <w:rPr>
              <w:i/>
            </w:rPr>
          </w:rPrChange>
        </w:rPr>
        <w:t>trường</w:t>
      </w:r>
      <w:proofErr w:type="spellEnd"/>
      <w:r w:rsidRPr="00A94328">
        <w:rPr>
          <w:rFonts w:ascii="Times New Roman" w:hAnsi="Times New Roman" w:cs="Times New Roman"/>
          <w:rPrChange w:id="2110" w:author="Thai Nguyen Viet" w:date="2019-04-20T10:52:00Z">
            <w:rPr>
              <w:i/>
            </w:rPr>
          </w:rPrChange>
        </w:rPr>
        <w:t xml:space="preserve">, </w:t>
      </w:r>
      <w:proofErr w:type="spellStart"/>
      <w:r w:rsidRPr="00A94328">
        <w:rPr>
          <w:rFonts w:ascii="Times New Roman" w:hAnsi="Times New Roman" w:cs="Times New Roman"/>
          <w:rPrChange w:id="2111" w:author="Thai Nguyen Viet" w:date="2019-04-20T10:52:00Z">
            <w:rPr>
              <w:i/>
            </w:rPr>
          </w:rPrChange>
        </w:rPr>
        <w:t>hạng</w:t>
      </w:r>
      <w:proofErr w:type="spellEnd"/>
      <w:r w:rsidRPr="00A94328">
        <w:rPr>
          <w:rFonts w:ascii="Times New Roman" w:hAnsi="Times New Roman" w:cs="Times New Roman"/>
          <w:rPrChange w:id="211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3" w:author="Thai Nguyen Viet" w:date="2019-04-20T10:52:00Z">
            <w:rPr>
              <w:i/>
            </w:rPr>
          </w:rPrChange>
        </w:rPr>
        <w:t>mục</w:t>
      </w:r>
      <w:proofErr w:type="spellEnd"/>
      <w:r w:rsidRPr="00A94328">
        <w:rPr>
          <w:rFonts w:ascii="Times New Roman" w:hAnsi="Times New Roman" w:cs="Times New Roman"/>
          <w:rPrChange w:id="211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5" w:author="Thai Nguyen Viet" w:date="2019-04-20T10:52:00Z">
            <w:rPr>
              <w:i/>
            </w:rPr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211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17" w:author="Thai Nguyen Viet" w:date="2019-04-20T10:52:00Z">
            <w:rPr>
              <w:i/>
            </w:rPr>
          </w:rPrChange>
        </w:rPr>
        <w:t>thử</w:t>
      </w:r>
      <w:proofErr w:type="spellEnd"/>
      <w:r w:rsidRPr="00A94328">
        <w:rPr>
          <w:rFonts w:ascii="Times New Roman" w:hAnsi="Times New Roman" w:cs="Times New Roman"/>
          <w:rPrChange w:id="2118" w:author="Thai Nguyen Viet" w:date="2019-04-20T10:52:00Z">
            <w:rPr>
              <w:i/>
            </w:rPr>
          </w:rPrChange>
        </w:rPr>
        <w:t>)</w:t>
      </w:r>
    </w:p>
    <w:p w14:paraId="34418129" w14:textId="6FF3D4B3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19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20" w:author="Thai Nguyen Viet" w:date="2019-04-20T10:52:00Z">
            <w:rPr>
              <w:i/>
            </w:rPr>
          </w:rPrChange>
        </w:rPr>
        <w:t>Ước</w:t>
      </w:r>
      <w:proofErr w:type="spellEnd"/>
      <w:r w:rsidRPr="00A94328">
        <w:rPr>
          <w:rFonts w:ascii="Times New Roman" w:hAnsi="Times New Roman" w:cs="Times New Roman"/>
          <w:rPrChange w:id="212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2" w:author="Thai Nguyen Viet" w:date="2019-04-20T10:52:00Z">
            <w:rPr>
              <w:i/>
            </w:rPr>
          </w:rPrChange>
        </w:rPr>
        <w:t>thành</w:t>
      </w:r>
      <w:proofErr w:type="spellEnd"/>
      <w:r w:rsidRPr="00A94328">
        <w:rPr>
          <w:rFonts w:ascii="Times New Roman" w:hAnsi="Times New Roman" w:cs="Times New Roman"/>
          <w:rPrChange w:id="212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4" w:author="Thai Nguyen Viet" w:date="2019-04-20T10:52:00Z">
            <w:rPr>
              <w:i/>
            </w:rPr>
          </w:rPrChange>
        </w:rPr>
        <w:t>giá</w:t>
      </w:r>
      <w:proofErr w:type="spellEnd"/>
      <w:r w:rsidRPr="00A94328">
        <w:rPr>
          <w:rFonts w:ascii="Times New Roman" w:hAnsi="Times New Roman" w:cs="Times New Roman"/>
          <w:rPrChange w:id="212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26" w:author="Thai Nguyen Viet" w:date="2019-04-20T10:52:00Z">
            <w:rPr>
              <w:i/>
            </w:rPr>
          </w:rPrChange>
        </w:rPr>
        <w:t>thành</w:t>
      </w:r>
      <w:proofErr w:type="spellEnd"/>
    </w:p>
    <w:p w14:paraId="7833CD90" w14:textId="62CB2CD3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27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28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29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0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3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2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33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34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35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36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37" w:author="Thai Nguyen Viet" w:date="2019-04-20T10:52:00Z">
            <w:rPr>
              <w:i/>
            </w:rPr>
          </w:rPrChange>
        </w:rPr>
        <w:t xml:space="preserve"> 1</w:t>
      </w:r>
    </w:p>
    <w:p w14:paraId="27837924" w14:textId="54B42FBD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38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39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4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1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4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3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44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45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4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47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48" w:author="Thai Nguyen Viet" w:date="2019-04-20T10:52:00Z">
            <w:rPr>
              <w:i/>
            </w:rPr>
          </w:rPrChange>
        </w:rPr>
        <w:t xml:space="preserve"> 2</w:t>
      </w:r>
    </w:p>
    <w:p w14:paraId="1F983A68" w14:textId="32DF85BB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49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50" w:author="Thai Nguyen Viet" w:date="2019-04-20T10:52:00Z">
            <w:rPr>
              <w:i/>
            </w:rPr>
          </w:rPrChange>
        </w:rPr>
        <w:t>Phát</w:t>
      </w:r>
      <w:proofErr w:type="spellEnd"/>
      <w:r w:rsidRPr="00A94328">
        <w:rPr>
          <w:rFonts w:ascii="Times New Roman" w:hAnsi="Times New Roman" w:cs="Times New Roman"/>
          <w:rPrChange w:id="2151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2" w:author="Thai Nguyen Viet" w:date="2019-04-20T10:52:00Z">
            <w:rPr>
              <w:i/>
            </w:rPr>
          </w:rPrChange>
        </w:rPr>
        <w:t>triển</w:t>
      </w:r>
      <w:proofErr w:type="spellEnd"/>
      <w:r w:rsidRPr="00A94328">
        <w:rPr>
          <w:rFonts w:ascii="Times New Roman" w:hAnsi="Times New Roman" w:cs="Times New Roman"/>
          <w:rPrChange w:id="2153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4" w:author="Thai Nguyen Viet" w:date="2019-04-20T10:52:00Z">
            <w:rPr>
              <w:i/>
            </w:rPr>
          </w:rPrChange>
        </w:rPr>
        <w:t>và</w:t>
      </w:r>
      <w:proofErr w:type="spellEnd"/>
      <w:r w:rsidRPr="00A94328">
        <w:rPr>
          <w:rFonts w:ascii="Times New Roman" w:hAnsi="Times New Roman" w:cs="Times New Roman"/>
          <w:rPrChange w:id="2155" w:author="Thai Nguyen Viet" w:date="2019-04-20T10:52:00Z">
            <w:rPr>
              <w:i/>
            </w:rPr>
          </w:rPrChange>
        </w:rPr>
        <w:t xml:space="preserve"> test </w:t>
      </w:r>
      <w:proofErr w:type="spellStart"/>
      <w:r w:rsidRPr="00A94328">
        <w:rPr>
          <w:rFonts w:ascii="Times New Roman" w:hAnsi="Times New Roman" w:cs="Times New Roman"/>
          <w:rPrChange w:id="2156" w:author="Thai Nguyen Viet" w:date="2019-04-20T10:52:00Z">
            <w:rPr>
              <w:i/>
            </w:rPr>
          </w:rPrChange>
        </w:rPr>
        <w:t>giai</w:t>
      </w:r>
      <w:proofErr w:type="spellEnd"/>
      <w:r w:rsidRPr="00A94328">
        <w:rPr>
          <w:rFonts w:ascii="Times New Roman" w:hAnsi="Times New Roman" w:cs="Times New Roman"/>
          <w:rPrChange w:id="2157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58" w:author="Thai Nguyen Viet" w:date="2019-04-20T10:52:00Z">
            <w:rPr>
              <w:i/>
            </w:rPr>
          </w:rPrChange>
        </w:rPr>
        <w:t>đoạn</w:t>
      </w:r>
      <w:proofErr w:type="spellEnd"/>
      <w:r w:rsidRPr="00A94328">
        <w:rPr>
          <w:rFonts w:ascii="Times New Roman" w:hAnsi="Times New Roman" w:cs="Times New Roman"/>
          <w:rPrChange w:id="2159" w:author="Thai Nguyen Viet" w:date="2019-04-20T10:52:00Z">
            <w:rPr>
              <w:i/>
            </w:rPr>
          </w:rPrChange>
        </w:rPr>
        <w:t xml:space="preserve"> 3</w:t>
      </w:r>
    </w:p>
    <w:p w14:paraId="441A23F6" w14:textId="616431D4" w:rsidR="00C15CD7" w:rsidRPr="00A94328" w:rsidRDefault="00C15CD7" w:rsidP="00BB182B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60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61" w:author="Thai Nguyen Viet" w:date="2019-04-20T10:52:00Z">
            <w:rPr>
              <w:i/>
            </w:rPr>
          </w:rPrChange>
        </w:rPr>
        <w:t>Kiểm</w:t>
      </w:r>
      <w:proofErr w:type="spellEnd"/>
      <w:r w:rsidRPr="00A94328">
        <w:rPr>
          <w:rFonts w:ascii="Times New Roman" w:hAnsi="Times New Roman" w:cs="Times New Roman"/>
          <w:rPrChange w:id="216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3" w:author="Thai Nguyen Viet" w:date="2019-04-20T10:52:00Z">
            <w:rPr>
              <w:i/>
            </w:rPr>
          </w:rPrChange>
        </w:rPr>
        <w:t>tra</w:t>
      </w:r>
      <w:proofErr w:type="spellEnd"/>
      <w:r w:rsidRPr="00A94328">
        <w:rPr>
          <w:rFonts w:ascii="Times New Roman" w:hAnsi="Times New Roman" w:cs="Times New Roman"/>
          <w:rPrChange w:id="216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5" w:author="Thai Nguyen Viet" w:date="2019-04-20T10:52:00Z">
            <w:rPr>
              <w:i/>
            </w:rPr>
          </w:rPrChange>
        </w:rPr>
        <w:t>tổng</w:t>
      </w:r>
      <w:proofErr w:type="spellEnd"/>
      <w:r w:rsidRPr="00A94328">
        <w:rPr>
          <w:rFonts w:ascii="Times New Roman" w:hAnsi="Times New Roman" w:cs="Times New Roman"/>
          <w:rPrChange w:id="216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67" w:author="Thai Nguyen Viet" w:date="2019-04-20T10:52:00Z">
            <w:rPr>
              <w:i/>
            </w:rPr>
          </w:rPrChange>
        </w:rPr>
        <w:t>thể</w:t>
      </w:r>
      <w:proofErr w:type="spellEnd"/>
    </w:p>
    <w:p w14:paraId="1DECE5D6" w14:textId="21DDFABF" w:rsidR="00C15CD7" w:rsidRPr="00A94328" w:rsidRDefault="00C15CD7" w:rsidP="00C15CD7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rPrChange w:id="2168" w:author="Thai Nguyen Viet" w:date="2019-04-20T10:52:00Z">
            <w:rPr>
              <w:i/>
            </w:rPr>
          </w:rPrChange>
        </w:rPr>
      </w:pPr>
      <w:proofErr w:type="spellStart"/>
      <w:r w:rsidRPr="00A94328">
        <w:rPr>
          <w:rFonts w:ascii="Times New Roman" w:hAnsi="Times New Roman" w:cs="Times New Roman"/>
          <w:rPrChange w:id="2169" w:author="Thai Nguyen Viet" w:date="2019-04-20T10:52:00Z">
            <w:rPr>
              <w:i/>
            </w:rPr>
          </w:rPrChange>
        </w:rPr>
        <w:t>Bàn</w:t>
      </w:r>
      <w:proofErr w:type="spellEnd"/>
      <w:r w:rsidRPr="00A94328">
        <w:rPr>
          <w:rFonts w:ascii="Times New Roman" w:hAnsi="Times New Roman" w:cs="Times New Roman"/>
          <w:rPrChange w:id="2170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1" w:author="Thai Nguyen Viet" w:date="2019-04-20T10:52:00Z">
            <w:rPr>
              <w:i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rPrChange w:id="2172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3" w:author="Thai Nguyen Viet" w:date="2019-04-20T10:52:00Z">
            <w:rPr>
              <w:i/>
            </w:rPr>
          </w:rPrChange>
        </w:rPr>
        <w:t>cho</w:t>
      </w:r>
      <w:proofErr w:type="spellEnd"/>
      <w:r w:rsidRPr="00A94328">
        <w:rPr>
          <w:rFonts w:ascii="Times New Roman" w:hAnsi="Times New Roman" w:cs="Times New Roman"/>
          <w:rPrChange w:id="2174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5" w:author="Thai Nguyen Viet" w:date="2019-04-20T10:52:00Z">
            <w:rPr>
              <w:i/>
            </w:rPr>
          </w:rPrChange>
        </w:rPr>
        <w:t>khách</w:t>
      </w:r>
      <w:proofErr w:type="spellEnd"/>
      <w:r w:rsidRPr="00A94328">
        <w:rPr>
          <w:rFonts w:ascii="Times New Roman" w:hAnsi="Times New Roman" w:cs="Times New Roman"/>
          <w:rPrChange w:id="2176" w:author="Thai Nguyen Viet" w:date="2019-04-20T10:52:00Z">
            <w:rPr>
              <w:i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77" w:author="Thai Nguyen Viet" w:date="2019-04-20T10:52:00Z">
            <w:rPr>
              <w:i/>
            </w:rPr>
          </w:rPrChange>
        </w:rPr>
        <w:t>hàng</w:t>
      </w:r>
      <w:proofErr w:type="spellEnd"/>
    </w:p>
    <w:p w14:paraId="5BE94588" w14:textId="4C86FC8C" w:rsidR="00C15CD7" w:rsidRPr="00A94328" w:rsidRDefault="001226E2" w:rsidP="00C15CD7">
      <w:pPr>
        <w:pStyle w:val="ListParagraph"/>
        <w:ind w:left="1080"/>
        <w:rPr>
          <w:rFonts w:ascii="Times New Roman" w:hAnsi="Times New Roman" w:cs="Times New Roman"/>
          <w:i/>
          <w:rPrChange w:id="2178" w:author="Thai Nguyen Viet" w:date="2019-04-20T10:52:00Z">
            <w:rPr>
              <w:i/>
            </w:rPr>
          </w:rPrChange>
        </w:rPr>
      </w:pPr>
      <w:r w:rsidRPr="00A94328">
        <w:rPr>
          <w:rFonts w:ascii="Times New Roman" w:hAnsi="Times New Roman" w:cs="Times New Roman"/>
          <w:i/>
          <w:noProof/>
          <w:rPrChange w:id="2179" w:author="Thai Nguyen Viet" w:date="2019-04-20T10:52:00Z">
            <w:rPr>
              <w:i/>
              <w:noProof/>
            </w:rPr>
          </w:rPrChange>
        </w:rPr>
        <w:lastRenderedPageBreak/>
        <w:drawing>
          <wp:inline distT="0" distB="0" distL="0" distR="0" wp14:anchorId="22A6D61A" wp14:editId="34D38736">
            <wp:extent cx="3981450" cy="8277225"/>
            <wp:effectExtent l="0" t="57150" r="0" b="85725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14:paraId="719355E8" w14:textId="77777777" w:rsidR="00F83108" w:rsidRPr="00A94328" w:rsidRDefault="00F83108" w:rsidP="00CE013E">
      <w:pPr>
        <w:pStyle w:val="ListParagraph"/>
        <w:ind w:left="1080"/>
        <w:rPr>
          <w:rFonts w:ascii="Times New Roman" w:hAnsi="Times New Roman" w:cs="Times New Roman"/>
          <w:i/>
          <w:rPrChange w:id="2180" w:author="Thai Nguyen Viet" w:date="2019-04-20T10:52:00Z">
            <w:rPr>
              <w:i/>
            </w:rPr>
          </w:rPrChange>
        </w:rPr>
      </w:pPr>
    </w:p>
    <w:p w14:paraId="6C4B20CD" w14:textId="46A1E73E" w:rsidR="00DE0787" w:rsidRPr="00A94328" w:rsidRDefault="00DE0787" w:rsidP="00DE0787">
      <w:pPr>
        <w:pStyle w:val="Heading1"/>
        <w:rPr>
          <w:rFonts w:ascii="Times New Roman" w:hAnsi="Times New Roman" w:cs="Times New Roman"/>
          <w:rPrChange w:id="2181" w:author="Thai Nguyen Viet" w:date="2019-04-20T10:52:00Z">
            <w:rPr/>
          </w:rPrChange>
        </w:rPr>
      </w:pPr>
      <w:bookmarkStart w:id="2182" w:name="_Toc527975144"/>
      <w:proofErr w:type="spellStart"/>
      <w:r w:rsidRPr="00A94328">
        <w:rPr>
          <w:rFonts w:ascii="Times New Roman" w:hAnsi="Times New Roman" w:cs="Times New Roman"/>
          <w:rPrChange w:id="2183" w:author="Thai Nguyen Viet" w:date="2019-04-20T10:52:00Z">
            <w:rPr/>
          </w:rPrChange>
        </w:rPr>
        <w:lastRenderedPageBreak/>
        <w:t>Phân</w:t>
      </w:r>
      <w:proofErr w:type="spellEnd"/>
      <w:r w:rsidRPr="00A94328">
        <w:rPr>
          <w:rFonts w:ascii="Times New Roman" w:hAnsi="Times New Roman" w:cs="Times New Roman"/>
          <w:rPrChange w:id="2184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5" w:author="Thai Nguyen Viet" w:date="2019-04-20T10:52:00Z">
            <w:rPr/>
          </w:rPrChange>
        </w:rPr>
        <w:t>tích</w:t>
      </w:r>
      <w:proofErr w:type="spellEnd"/>
      <w:r w:rsidRPr="00A94328">
        <w:rPr>
          <w:rFonts w:ascii="Times New Roman" w:hAnsi="Times New Roman" w:cs="Times New Roman"/>
          <w:rPrChange w:id="2186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7" w:author="Thai Nguyen Viet" w:date="2019-04-20T10:52:00Z">
            <w:rPr/>
          </w:rPrChange>
        </w:rPr>
        <w:t>thiết</w:t>
      </w:r>
      <w:proofErr w:type="spellEnd"/>
      <w:r w:rsidRPr="00A94328">
        <w:rPr>
          <w:rFonts w:ascii="Times New Roman" w:hAnsi="Times New Roman" w:cs="Times New Roman"/>
          <w:rPrChange w:id="2188" w:author="Thai Nguyen Viet" w:date="2019-04-20T10:52:00Z">
            <w:rPr/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rPrChange w:id="2189" w:author="Thai Nguyen Viet" w:date="2019-04-20T10:52:00Z">
            <w:rPr/>
          </w:rPrChange>
        </w:rPr>
        <w:t>kế</w:t>
      </w:r>
      <w:bookmarkEnd w:id="2182"/>
      <w:proofErr w:type="spellEnd"/>
      <w:r w:rsidRPr="00A94328">
        <w:rPr>
          <w:rFonts w:ascii="Times New Roman" w:hAnsi="Times New Roman" w:cs="Times New Roman"/>
          <w:rPrChange w:id="2190" w:author="Thai Nguyen Viet" w:date="2019-04-20T10:52:00Z">
            <w:rPr/>
          </w:rPrChange>
        </w:rPr>
        <w:t xml:space="preserve"> </w:t>
      </w:r>
    </w:p>
    <w:p w14:paraId="4870C85E" w14:textId="05698BF9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191" w:author="Thai Nguyen Viet" w:date="2019-04-20T10:52:00Z">
            <w:rPr>
              <w:lang w:eastAsia="en-US" w:bidi="ar-SA"/>
            </w:rPr>
          </w:rPrChange>
        </w:rPr>
      </w:pPr>
      <w:bookmarkStart w:id="2192" w:name="_Toc527975145"/>
      <w:proofErr w:type="spellStart"/>
      <w:r w:rsidRPr="00A94328">
        <w:rPr>
          <w:rFonts w:ascii="Times New Roman" w:hAnsi="Times New Roman" w:cs="Times New Roman"/>
          <w:lang w:eastAsia="en-US" w:bidi="ar-SA"/>
          <w:rPrChange w:id="2193" w:author="Thai Nguyen Viet" w:date="2019-04-20T10:52:00Z">
            <w:rPr>
              <w:lang w:eastAsia="en-US" w:bidi="ar-SA"/>
            </w:rPr>
          </w:rPrChange>
        </w:rPr>
        <w:t>Mô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5" w:author="Thai Nguyen Viet" w:date="2019-04-20T10:52:00Z">
            <w:rPr>
              <w:lang w:eastAsia="en-US" w:bidi="ar-SA"/>
            </w:rPr>
          </w:rPrChange>
        </w:rPr>
        <w:t>hình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7" w:author="Thai Nguyen Viet" w:date="2019-04-20T10:52:00Z">
            <w:rPr>
              <w:lang w:eastAsia="en-US" w:bidi="ar-SA"/>
            </w:rPr>
          </w:rPrChange>
        </w:rPr>
        <w:t>tích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19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199" w:author="Thai Nguyen Viet" w:date="2019-04-20T10:52:00Z">
            <w:rPr>
              <w:lang w:eastAsia="en-US" w:bidi="ar-SA"/>
            </w:rPr>
          </w:rPrChange>
        </w:rPr>
        <w:t>hợp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1" w:author="Thai Nguyen Viet" w:date="2019-04-20T10:52:00Z">
            <w:rPr>
              <w:lang w:eastAsia="en-US" w:bidi="ar-SA"/>
            </w:rPr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3" w:author="Thai Nguyen Viet" w:date="2019-04-20T10:52:00Z">
            <w:rPr>
              <w:lang w:eastAsia="en-US" w:bidi="ar-SA"/>
            </w:rPr>
          </w:rPrChange>
        </w:rPr>
        <w:t>cứng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4" w:author="Thai Nguyen Viet" w:date="2019-04-20T10:52:00Z">
            <w:rPr>
              <w:lang w:eastAsia="en-US" w:bidi="ar-SA"/>
            </w:rPr>
          </w:rPrChange>
        </w:rPr>
        <w:t>/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5" w:author="Thai Nguyen Viet" w:date="2019-04-20T10:52:00Z">
            <w:rPr>
              <w:lang w:eastAsia="en-US" w:bidi="ar-SA"/>
            </w:rPr>
          </w:rPrChange>
        </w:rPr>
        <w:t>phần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0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07" w:author="Thai Nguyen Viet" w:date="2019-04-20T10:52:00Z">
            <w:rPr>
              <w:lang w:eastAsia="en-US" w:bidi="ar-SA"/>
            </w:rPr>
          </w:rPrChange>
        </w:rPr>
        <w:t>mềm</w:t>
      </w:r>
      <w:bookmarkEnd w:id="2192"/>
      <w:proofErr w:type="spellEnd"/>
    </w:p>
    <w:p w14:paraId="29C398E3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08" w:author="Thai Nguyen Viet" w:date="2019-04-20T10:52:00Z">
            <w:rPr>
              <w:lang w:eastAsia="en-US" w:bidi="ar-SA"/>
            </w:rPr>
          </w:rPrChange>
        </w:rPr>
      </w:pPr>
      <w:bookmarkStart w:id="2209" w:name="_Toc527975146"/>
      <w:proofErr w:type="spellStart"/>
      <w:r w:rsidRPr="00A94328">
        <w:rPr>
          <w:rFonts w:ascii="Times New Roman" w:hAnsi="Times New Roman" w:cs="Times New Roman"/>
          <w:lang w:eastAsia="en-US" w:bidi="ar-SA"/>
          <w:rPrChange w:id="2210" w:author="Thai Nguyen Viet" w:date="2019-04-20T10:52:00Z">
            <w:rPr>
              <w:lang w:eastAsia="en-US" w:bidi="ar-SA"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2" w:author="Thai Nguyen Viet" w:date="2019-04-20T10:52:00Z">
            <w:rPr>
              <w:lang w:eastAsia="en-US" w:bidi="ar-SA"/>
            </w:rPr>
          </w:rPrChange>
        </w:rPr>
        <w:t>diện</w:t>
      </w:r>
      <w:bookmarkEnd w:id="2209"/>
      <w:proofErr w:type="spellEnd"/>
    </w:p>
    <w:p w14:paraId="4FCD1508" w14:textId="16B1B7B7" w:rsidR="003F1120" w:rsidRDefault="003F1120" w:rsidP="003F1120">
      <w:pPr>
        <w:pStyle w:val="Heading2"/>
        <w:rPr>
          <w:ins w:id="2213" w:author="Thai Nguyen Viet" w:date="2019-05-18T20:40:00Z"/>
          <w:rFonts w:ascii="Times New Roman" w:hAnsi="Times New Roman" w:cs="Times New Roman"/>
          <w:lang w:eastAsia="en-US" w:bidi="ar-SA"/>
        </w:rPr>
      </w:pPr>
      <w:bookmarkStart w:id="2214" w:name="_Toc527975147"/>
      <w:proofErr w:type="spellStart"/>
      <w:r w:rsidRPr="00A94328">
        <w:rPr>
          <w:rFonts w:ascii="Times New Roman" w:hAnsi="Times New Roman" w:cs="Times New Roman"/>
          <w:lang w:eastAsia="en-US" w:bidi="ar-SA"/>
          <w:rPrChange w:id="2215" w:author="Thai Nguyen Viet" w:date="2019-04-20T10:52:00Z">
            <w:rPr>
              <w:lang w:eastAsia="en-US" w:bidi="ar-SA"/>
            </w:rPr>
          </w:rPrChange>
        </w:rPr>
        <w:t>Cơ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7" w:author="Thai Nguyen Viet" w:date="2019-04-20T10:52:00Z">
            <w:rPr>
              <w:lang w:eastAsia="en-US" w:bidi="ar-SA"/>
            </w:rPr>
          </w:rPrChange>
        </w:rPr>
        <w:t>sở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1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19" w:author="Thai Nguyen Viet" w:date="2019-04-20T10:52:00Z">
            <w:rPr>
              <w:lang w:eastAsia="en-US" w:bidi="ar-SA"/>
            </w:rPr>
          </w:rPrChange>
        </w:rPr>
        <w:t>dữ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2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21" w:author="Thai Nguyen Viet" w:date="2019-04-20T10:52:00Z">
            <w:rPr>
              <w:lang w:eastAsia="en-US" w:bidi="ar-SA"/>
            </w:rPr>
          </w:rPrChange>
        </w:rPr>
        <w:t>liệu</w:t>
      </w:r>
      <w:bookmarkEnd w:id="2214"/>
      <w:proofErr w:type="spellEnd"/>
    </w:p>
    <w:p w14:paraId="3AE19B08" w14:textId="6500CCB0" w:rsidR="009875F4" w:rsidRDefault="009875F4" w:rsidP="009875F4">
      <w:pPr>
        <w:ind w:left="576"/>
        <w:rPr>
          <w:ins w:id="2222" w:author="Thai Nguyen Viet" w:date="2019-05-18T20:45:00Z"/>
          <w:lang w:eastAsia="en-US" w:bidi="ar-SA"/>
        </w:rPr>
      </w:pPr>
      <w:proofErr w:type="spellStart"/>
      <w:ins w:id="2223" w:author="Thai Nguyen Viet" w:date="2019-05-18T20:44:00Z">
        <w:r>
          <w:rPr>
            <w:lang w:eastAsia="en-US" w:bidi="ar-SA"/>
          </w:rPr>
          <w:t>Mã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ng</w:t>
        </w:r>
      </w:ins>
      <w:ins w:id="2224" w:author="Thai Nguyen Viet" w:date="2019-05-18T20:45:00Z">
        <w:r>
          <w:rPr>
            <w:lang w:eastAsia="en-US" w:bidi="ar-SA"/>
          </w:rPr>
          <w:t>uồn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viêt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bằng</w:t>
        </w:r>
        <w:proofErr w:type="spellEnd"/>
        <w:r w:rsidR="006519D7">
          <w:rPr>
            <w:lang w:eastAsia="en-US" w:bidi="ar-SA"/>
          </w:rPr>
          <w:t xml:space="preserve"> C++ </w:t>
        </w:r>
        <w:proofErr w:type="spellStart"/>
        <w:r w:rsidR="006519D7">
          <w:rPr>
            <w:lang w:eastAsia="en-US" w:bidi="ar-SA"/>
          </w:rPr>
          <w:t>với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hai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định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dạng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chính</w:t>
        </w:r>
        <w:proofErr w:type="spellEnd"/>
        <w:r w:rsidR="006519D7">
          <w:rPr>
            <w:lang w:eastAsia="en-US" w:bidi="ar-SA"/>
          </w:rPr>
          <w:t xml:space="preserve"> </w:t>
        </w:r>
        <w:proofErr w:type="spellStart"/>
        <w:r w:rsidR="006519D7">
          <w:rPr>
            <w:lang w:eastAsia="en-US" w:bidi="ar-SA"/>
          </w:rPr>
          <w:t>là</w:t>
        </w:r>
        <w:proofErr w:type="spellEnd"/>
        <w:r w:rsidR="006519D7">
          <w:rPr>
            <w:lang w:eastAsia="en-US" w:bidi="ar-SA"/>
          </w:rPr>
          <w:t xml:space="preserve"> file .h </w:t>
        </w:r>
        <w:proofErr w:type="spellStart"/>
        <w:r w:rsidR="006519D7">
          <w:rPr>
            <w:lang w:eastAsia="en-US" w:bidi="ar-SA"/>
          </w:rPr>
          <w:t>và</w:t>
        </w:r>
        <w:proofErr w:type="spellEnd"/>
        <w:r w:rsidR="006519D7">
          <w:rPr>
            <w:lang w:eastAsia="en-US" w:bidi="ar-SA"/>
          </w:rPr>
          <w:t xml:space="preserve"> .</w:t>
        </w:r>
        <w:proofErr w:type="spellStart"/>
        <w:r w:rsidR="006519D7">
          <w:rPr>
            <w:lang w:eastAsia="en-US" w:bidi="ar-SA"/>
          </w:rPr>
          <w:t>cpp</w:t>
        </w:r>
        <w:proofErr w:type="spellEnd"/>
        <w:r w:rsidR="006519D7">
          <w:rPr>
            <w:lang w:eastAsia="en-US" w:bidi="ar-SA"/>
          </w:rPr>
          <w:t>.</w:t>
        </w:r>
      </w:ins>
    </w:p>
    <w:p w14:paraId="6AB97761" w14:textId="6AA2530B" w:rsidR="006519D7" w:rsidRDefault="006519D7" w:rsidP="009875F4">
      <w:pPr>
        <w:ind w:left="576"/>
        <w:rPr>
          <w:ins w:id="2225" w:author="Thai Nguyen Viet" w:date="2019-05-18T20:45:00Z"/>
          <w:lang w:eastAsia="en-US" w:bidi="ar-SA"/>
        </w:rPr>
      </w:pPr>
      <w:ins w:id="2226" w:author="Thai Nguyen Viet" w:date="2019-05-18T20:45:00Z">
        <w:r>
          <w:rPr>
            <w:lang w:eastAsia="en-US" w:bidi="ar-SA"/>
          </w:rPr>
          <w:t>.</w:t>
        </w:r>
        <w:proofErr w:type="gramStart"/>
        <w:r>
          <w:rPr>
            <w:lang w:eastAsia="en-US" w:bidi="ar-SA"/>
          </w:rPr>
          <w:t>h :</w:t>
        </w:r>
        <w:proofErr w:type="gramEnd"/>
        <w:r>
          <w:rPr>
            <w:lang w:eastAsia="en-US" w:bidi="ar-SA"/>
          </w:rPr>
          <w:t xml:space="preserve"> file </w:t>
        </w:r>
        <w:proofErr w:type="spellStart"/>
        <w:r>
          <w:rPr>
            <w:lang w:eastAsia="en-US" w:bidi="ar-SA"/>
          </w:rPr>
          <w:t>thư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viện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khai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báo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hàm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mã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nguồn</w:t>
        </w:r>
        <w:proofErr w:type="spellEnd"/>
        <w:r>
          <w:rPr>
            <w:lang w:eastAsia="en-US" w:bidi="ar-SA"/>
          </w:rPr>
          <w:t>.</w:t>
        </w:r>
      </w:ins>
    </w:p>
    <w:p w14:paraId="7058C268" w14:textId="227E8EBB" w:rsidR="006519D7" w:rsidRDefault="006519D7" w:rsidP="009875F4">
      <w:pPr>
        <w:ind w:left="576"/>
        <w:rPr>
          <w:ins w:id="2227" w:author="Thai Nguyen Viet" w:date="2019-05-18T20:46:00Z"/>
          <w:lang w:eastAsia="en-US" w:bidi="ar-SA"/>
        </w:rPr>
      </w:pPr>
      <w:ins w:id="2228" w:author="Thai Nguyen Viet" w:date="2019-05-18T20:45:00Z">
        <w:r>
          <w:rPr>
            <w:lang w:eastAsia="en-US" w:bidi="ar-SA"/>
          </w:rPr>
          <w:t>.</w:t>
        </w:r>
        <w:proofErr w:type="spellStart"/>
        <w:proofErr w:type="gramStart"/>
        <w:r>
          <w:rPr>
            <w:lang w:eastAsia="en-US" w:bidi="ar-SA"/>
          </w:rPr>
          <w:t>c</w:t>
        </w:r>
      </w:ins>
      <w:ins w:id="2229" w:author="Thai Nguyen Viet" w:date="2019-05-18T20:46:00Z">
        <w:r>
          <w:rPr>
            <w:lang w:eastAsia="en-US" w:bidi="ar-SA"/>
          </w:rPr>
          <w:t>pp</w:t>
        </w:r>
        <w:proofErr w:type="spellEnd"/>
        <w:r>
          <w:rPr>
            <w:lang w:eastAsia="en-US" w:bidi="ar-SA"/>
          </w:rPr>
          <w:t xml:space="preserve"> :</w:t>
        </w:r>
        <w:proofErr w:type="gramEnd"/>
        <w:r>
          <w:rPr>
            <w:lang w:eastAsia="en-US" w:bidi="ar-SA"/>
          </w:rPr>
          <w:t xml:space="preserve"> file code chi </w:t>
        </w:r>
        <w:proofErr w:type="spellStart"/>
        <w:r>
          <w:rPr>
            <w:lang w:eastAsia="en-US" w:bidi="ar-SA"/>
          </w:rPr>
          <w:t>tiết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về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hàm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file </w:t>
        </w:r>
        <w:proofErr w:type="spellStart"/>
        <w:r>
          <w:rPr>
            <w:lang w:eastAsia="en-US" w:bidi="ar-SA"/>
          </w:rPr>
          <w:t>chay</w:t>
        </w:r>
        <w:proofErr w:type="spellEnd"/>
        <w:r>
          <w:rPr>
            <w:lang w:eastAsia="en-US" w:bidi="ar-SA"/>
          </w:rPr>
          <w:t>.</w:t>
        </w:r>
      </w:ins>
    </w:p>
    <w:p w14:paraId="6C366A58" w14:textId="5687745E" w:rsidR="006519D7" w:rsidRPr="00F9035E" w:rsidRDefault="006519D7" w:rsidP="009875F4">
      <w:pPr>
        <w:ind w:left="576"/>
        <w:rPr>
          <w:rPrChange w:id="2230" w:author="Thai Nguyen Viet" w:date="2019-05-18T20:49:00Z">
            <w:rPr>
              <w:lang w:eastAsia="en-US" w:bidi="ar-SA"/>
            </w:rPr>
          </w:rPrChange>
        </w:rPr>
        <w:pPrChange w:id="2231" w:author="Thai Nguyen Viet" w:date="2019-05-18T20:40:00Z">
          <w:pPr>
            <w:pStyle w:val="Heading2"/>
          </w:pPr>
        </w:pPrChange>
      </w:pPr>
      <w:proofErr w:type="spellStart"/>
      <w:ins w:id="2232" w:author="Thai Nguyen Viet" w:date="2019-05-18T20:47:00Z">
        <w:r>
          <w:rPr>
            <w:lang w:eastAsia="en-US" w:bidi="ar-SA"/>
          </w:rPr>
          <w:t>Thiết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kế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chạy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bằng</w:t>
        </w:r>
        <w:proofErr w:type="spellEnd"/>
        <w:r>
          <w:rPr>
            <w:lang w:eastAsia="en-US" w:bidi="ar-SA"/>
          </w:rPr>
          <w:t xml:space="preserve"> t</w:t>
        </w:r>
      </w:ins>
      <w:ins w:id="2233" w:author="Thai Nguyen Viet" w:date="2019-05-18T20:50:00Z">
        <w:r w:rsidR="00F9035E">
          <w:t xml:space="preserve">ool </w:t>
        </w:r>
        <w:proofErr w:type="spellStart"/>
        <w:r w:rsidR="00F9035E">
          <w:t>Adruino</w:t>
        </w:r>
        <w:proofErr w:type="spellEnd"/>
        <w:r w:rsidR="00F9035E">
          <w:t>.</w:t>
        </w:r>
      </w:ins>
      <w:bookmarkStart w:id="2234" w:name="_GoBack"/>
      <w:bookmarkEnd w:id="2234"/>
    </w:p>
    <w:p w14:paraId="09ACA236" w14:textId="77777777" w:rsidR="003F1120" w:rsidRPr="00A94328" w:rsidRDefault="003F1120" w:rsidP="003F1120">
      <w:pPr>
        <w:pStyle w:val="Heading2"/>
        <w:rPr>
          <w:rFonts w:ascii="Times New Roman" w:hAnsi="Times New Roman" w:cs="Times New Roman"/>
          <w:lang w:eastAsia="en-US" w:bidi="ar-SA"/>
          <w:rPrChange w:id="2235" w:author="Thai Nguyen Viet" w:date="2019-04-20T10:52:00Z">
            <w:rPr>
              <w:lang w:eastAsia="en-US" w:bidi="ar-SA"/>
            </w:rPr>
          </w:rPrChange>
        </w:rPr>
      </w:pPr>
      <w:bookmarkStart w:id="2236" w:name="_Toc527975148"/>
      <w:proofErr w:type="spellStart"/>
      <w:r w:rsidRPr="00A94328">
        <w:rPr>
          <w:rFonts w:ascii="Times New Roman" w:hAnsi="Times New Roman" w:cs="Times New Roman"/>
          <w:lang w:eastAsia="en-US" w:bidi="ar-SA"/>
          <w:rPrChange w:id="2237" w:author="Thai Nguyen Viet" w:date="2019-04-20T10:52:00Z">
            <w:rPr>
              <w:lang w:eastAsia="en-US" w:bidi="ar-SA"/>
            </w:rPr>
          </w:rPrChange>
        </w:rPr>
        <w:t>Mạng</w:t>
      </w:r>
      <w:bookmarkEnd w:id="2236"/>
      <w:proofErr w:type="spellEnd"/>
    </w:p>
    <w:p w14:paraId="3ED79DFA" w14:textId="2D9C7089" w:rsidR="003F1120" w:rsidRDefault="003F1120" w:rsidP="003F1120">
      <w:pPr>
        <w:pStyle w:val="Heading2"/>
        <w:rPr>
          <w:ins w:id="2238" w:author="Thai Nguyen Viet" w:date="2019-05-18T20:36:00Z"/>
          <w:rFonts w:ascii="Times New Roman" w:hAnsi="Times New Roman" w:cs="Times New Roman"/>
          <w:lang w:eastAsia="en-US" w:bidi="ar-SA"/>
        </w:rPr>
      </w:pPr>
      <w:bookmarkStart w:id="2239" w:name="_Toc527975149"/>
      <w:proofErr w:type="spellStart"/>
      <w:r w:rsidRPr="00A94328">
        <w:rPr>
          <w:rFonts w:ascii="Times New Roman" w:hAnsi="Times New Roman" w:cs="Times New Roman"/>
          <w:lang w:eastAsia="en-US" w:bidi="ar-SA"/>
          <w:rPrChange w:id="2240" w:author="Thai Nguyen Viet" w:date="2019-04-20T10:52:00Z">
            <w:rPr>
              <w:lang w:eastAsia="en-US" w:bidi="ar-SA"/>
            </w:rPr>
          </w:rPrChange>
        </w:rPr>
        <w:t>Tương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2" w:author="Thai Nguyen Viet" w:date="2019-04-20T10:52:00Z">
            <w:rPr>
              <w:lang w:eastAsia="en-US" w:bidi="ar-SA"/>
            </w:rPr>
          </w:rPrChange>
        </w:rPr>
        <w:t>tác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4" w:author="Thai Nguyen Viet" w:date="2019-04-20T10:52:00Z">
            <w:rPr>
              <w:lang w:eastAsia="en-US" w:bidi="ar-SA"/>
            </w:rPr>
          </w:rPrChange>
        </w:rPr>
        <w:t>người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45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46" w:author="Thai Nguyen Viet" w:date="2019-04-20T10:52:00Z">
            <w:rPr>
              <w:lang w:eastAsia="en-US" w:bidi="ar-SA"/>
            </w:rPr>
          </w:rPrChange>
        </w:rPr>
        <w:t>dùng</w:t>
      </w:r>
      <w:bookmarkEnd w:id="2239"/>
      <w:proofErr w:type="spellEnd"/>
    </w:p>
    <w:p w14:paraId="659600D3" w14:textId="1256601B" w:rsidR="009875F4" w:rsidRPr="009875F4" w:rsidRDefault="009875F4" w:rsidP="009875F4">
      <w:pPr>
        <w:ind w:left="576"/>
        <w:rPr>
          <w:lang w:eastAsia="en-US" w:bidi="ar-SA"/>
          <w:rPrChange w:id="2247" w:author="Thai Nguyen Viet" w:date="2019-05-18T20:36:00Z">
            <w:rPr>
              <w:lang w:eastAsia="en-US" w:bidi="ar-SA"/>
            </w:rPr>
          </w:rPrChange>
        </w:rPr>
        <w:pPrChange w:id="2248" w:author="Thai Nguyen Viet" w:date="2019-05-18T20:36:00Z">
          <w:pPr>
            <w:pStyle w:val="Heading2"/>
          </w:pPr>
        </w:pPrChange>
      </w:pPr>
      <w:proofErr w:type="spellStart"/>
      <w:ins w:id="2249" w:author="Thai Nguyen Viet" w:date="2019-05-18T20:36:00Z"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thông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số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lường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về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khoảng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</w:t>
        </w:r>
      </w:ins>
      <w:ins w:id="2250" w:author="Thai Nguyen Viet" w:date="2019-05-18T20:37:00Z">
        <w:r>
          <w:rPr>
            <w:lang w:eastAsia="en-US" w:bidi="ar-SA"/>
          </w:rPr>
          <w:t>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được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hiển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thị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trên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bảng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hiển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thị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của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Qbot</w:t>
        </w:r>
        <w:proofErr w:type="spellEnd"/>
        <w:r>
          <w:rPr>
            <w:lang w:eastAsia="en-US" w:bidi="ar-SA"/>
          </w:rPr>
          <w:t xml:space="preserve">. </w:t>
        </w:r>
        <w:proofErr w:type="spellStart"/>
        <w:r>
          <w:rPr>
            <w:lang w:eastAsia="en-US" w:bidi="ar-SA"/>
          </w:rPr>
          <w:t>Khi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khởi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proofErr w:type="gramStart"/>
        <w:r>
          <w:rPr>
            <w:lang w:eastAsia="en-US" w:bidi="ar-SA"/>
          </w:rPr>
          <w:t>động</w:t>
        </w:r>
        <w:proofErr w:type="spellEnd"/>
        <w:r>
          <w:rPr>
            <w:lang w:eastAsia="en-US" w:bidi="ar-SA"/>
          </w:rPr>
          <w:t xml:space="preserve"> ,</w:t>
        </w:r>
        <w:proofErr w:type="gram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Qbot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sẽ</w:t>
        </w:r>
        <w:proofErr w:type="spellEnd"/>
        <w:r>
          <w:rPr>
            <w:lang w:eastAsia="en-US" w:bidi="ar-SA"/>
          </w:rPr>
          <w:t xml:space="preserve"> quay </w:t>
        </w:r>
        <w:proofErr w:type="spellStart"/>
        <w:r>
          <w:rPr>
            <w:lang w:eastAsia="en-US" w:bidi="ar-SA"/>
          </w:rPr>
          <w:t>để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xác</w:t>
        </w:r>
        <w:proofErr w:type="spellEnd"/>
        <w:r>
          <w:rPr>
            <w:lang w:eastAsia="en-US" w:bidi="ar-SA"/>
          </w:rPr>
          <w:t xml:space="preserve"> </w:t>
        </w:r>
      </w:ins>
      <w:proofErr w:type="spellStart"/>
      <w:ins w:id="2251" w:author="Thai Nguyen Viet" w:date="2019-05-18T20:38:00Z">
        <w:r>
          <w:rPr>
            <w:lang w:eastAsia="en-US" w:bidi="ar-SA"/>
          </w:rPr>
          <w:t>định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xem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trước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mặt</w:t>
        </w:r>
        <w:proofErr w:type="spellEnd"/>
        <w:r>
          <w:rPr>
            <w:lang w:eastAsia="en-US" w:bidi="ar-SA"/>
          </w:rPr>
          <w:t xml:space="preserve"> hay </w:t>
        </w:r>
        <w:proofErr w:type="spellStart"/>
        <w:r>
          <w:rPr>
            <w:lang w:eastAsia="en-US" w:bidi="ar-SA"/>
          </w:rPr>
          <w:t>không</w:t>
        </w:r>
        <w:proofErr w:type="spellEnd"/>
        <w:r>
          <w:rPr>
            <w:lang w:eastAsia="en-US" w:bidi="ar-SA"/>
          </w:rPr>
          <w:t xml:space="preserve">. </w:t>
        </w:r>
        <w:proofErr w:type="spellStart"/>
        <w:r>
          <w:rPr>
            <w:lang w:eastAsia="en-US" w:bidi="ar-SA"/>
          </w:rPr>
          <w:t>Nếu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tồn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tại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Qbot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phạm</w:t>
        </w:r>
        <w:proofErr w:type="spellEnd"/>
        <w:r>
          <w:rPr>
            <w:lang w:eastAsia="en-US" w:bidi="ar-SA"/>
          </w:rPr>
          <w:t xml:space="preserve"> vi </w:t>
        </w:r>
        <w:proofErr w:type="spellStart"/>
        <w:r>
          <w:rPr>
            <w:lang w:eastAsia="en-US" w:bidi="ar-SA"/>
          </w:rPr>
          <w:t>được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kế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sẵn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thì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Qbot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sẽ</w:t>
        </w:r>
        <w:proofErr w:type="spellEnd"/>
        <w:r>
          <w:rPr>
            <w:lang w:eastAsia="en-US" w:bidi="ar-SA"/>
          </w:rPr>
          <w:t xml:space="preserve"> di </w:t>
        </w:r>
        <w:proofErr w:type="spellStart"/>
        <w:r>
          <w:rPr>
            <w:lang w:eastAsia="en-US" w:bidi="ar-SA"/>
          </w:rPr>
          <w:t>chuyển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tương</w:t>
        </w:r>
        <w:proofErr w:type="spellEnd"/>
        <w:r>
          <w:rPr>
            <w:lang w:eastAsia="en-US" w:bidi="ar-SA"/>
          </w:rPr>
          <w:t xml:space="preserve"> </w:t>
        </w:r>
      </w:ins>
      <w:proofErr w:type="spellStart"/>
      <w:ins w:id="2252" w:author="Thai Nguyen Viet" w:date="2019-05-18T20:39:00Z">
        <w:r>
          <w:rPr>
            <w:lang w:eastAsia="en-US" w:bidi="ar-SA"/>
          </w:rPr>
          <w:t>ứng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lại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gần</w:t>
        </w:r>
        <w:proofErr w:type="spellEnd"/>
        <w:r>
          <w:rPr>
            <w:lang w:eastAsia="en-US" w:bidi="ar-SA"/>
          </w:rPr>
          <w:t xml:space="preserve"> ra </w:t>
        </w:r>
        <w:proofErr w:type="spellStart"/>
        <w:r>
          <w:rPr>
            <w:lang w:eastAsia="en-US" w:bidi="ar-SA"/>
          </w:rPr>
          <w:t>xa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. </w:t>
        </w:r>
        <w:proofErr w:type="spellStart"/>
        <w:r>
          <w:rPr>
            <w:lang w:eastAsia="en-US" w:bidi="ar-SA"/>
          </w:rPr>
          <w:t>Khi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di </w:t>
        </w:r>
        <w:proofErr w:type="spellStart"/>
        <w:r>
          <w:rPr>
            <w:lang w:eastAsia="en-US" w:bidi="ar-SA"/>
          </w:rPr>
          <w:t>chuyển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Qbot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sẽ</w:t>
        </w:r>
        <w:proofErr w:type="spellEnd"/>
        <w:r>
          <w:rPr>
            <w:lang w:eastAsia="en-US" w:bidi="ar-SA"/>
          </w:rPr>
          <w:t xml:space="preserve"> di </w:t>
        </w:r>
        <w:proofErr w:type="spellStart"/>
        <w:r>
          <w:rPr>
            <w:lang w:eastAsia="en-US" w:bidi="ar-SA"/>
          </w:rPr>
          <w:t>chuyển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theo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giữ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một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khoảng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nhất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định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với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vật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>.</w:t>
        </w:r>
      </w:ins>
    </w:p>
    <w:p w14:paraId="6F33B25E" w14:textId="7C055A8B" w:rsidR="00B055F1" w:rsidRDefault="003F1120" w:rsidP="00B055F1">
      <w:pPr>
        <w:pStyle w:val="Heading2"/>
        <w:rPr>
          <w:ins w:id="2253" w:author="Thai Nguyen Viet" w:date="2019-05-18T20:40:00Z"/>
          <w:rFonts w:ascii="Times New Roman" w:hAnsi="Times New Roman" w:cs="Times New Roman"/>
          <w:lang w:eastAsia="en-US" w:bidi="ar-SA"/>
        </w:rPr>
      </w:pPr>
      <w:bookmarkStart w:id="2254" w:name="_Toc527975150"/>
      <w:proofErr w:type="spellStart"/>
      <w:r w:rsidRPr="00A94328">
        <w:rPr>
          <w:rFonts w:ascii="Times New Roman" w:hAnsi="Times New Roman" w:cs="Times New Roman"/>
          <w:lang w:eastAsia="en-US" w:bidi="ar-SA"/>
          <w:rPrChange w:id="2255" w:author="Thai Nguyen Viet" w:date="2019-04-20T10:52:00Z">
            <w:rPr>
              <w:lang w:eastAsia="en-US" w:bidi="ar-SA"/>
            </w:rPr>
          </w:rPrChange>
        </w:rPr>
        <w:t>Đặc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7" w:author="Thai Nguyen Viet" w:date="2019-04-20T10:52:00Z">
            <w:rPr>
              <w:lang w:eastAsia="en-US" w:bidi="ar-SA"/>
            </w:rPr>
          </w:rPrChange>
        </w:rPr>
        <w:t>tả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58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59" w:author="Thai Nguyen Viet" w:date="2019-04-20T10:52:00Z">
            <w:rPr>
              <w:lang w:eastAsia="en-US" w:bidi="ar-SA"/>
            </w:rPr>
          </w:rPrChange>
        </w:rPr>
        <w:t>giao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60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61" w:author="Thai Nguyen Viet" w:date="2019-04-20T10:52:00Z">
            <w:rPr>
              <w:lang w:eastAsia="en-US" w:bidi="ar-SA"/>
            </w:rPr>
          </w:rPrChange>
        </w:rPr>
        <w:t>diện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62" w:author="Thai Nguyen Viet" w:date="2019-04-20T10:52:00Z">
            <w:rPr>
              <w:lang w:eastAsia="en-US" w:bidi="ar-SA"/>
            </w:rPr>
          </w:rPrChange>
        </w:rPr>
        <w:t xml:space="preserve"> API (interface)</w:t>
      </w:r>
      <w:bookmarkEnd w:id="2254"/>
    </w:p>
    <w:p w14:paraId="746F8220" w14:textId="7C17052B" w:rsidR="009875F4" w:rsidRPr="009875F4" w:rsidRDefault="009875F4" w:rsidP="009875F4">
      <w:pPr>
        <w:ind w:left="576"/>
        <w:rPr>
          <w:ins w:id="2263" w:author="Thai Nguyen Viet" w:date="2019-05-07T09:39:00Z"/>
          <w:lang w:eastAsia="en-US" w:bidi="ar-SA"/>
          <w:rPrChange w:id="2264" w:author="Thai Nguyen Viet" w:date="2019-05-18T20:40:00Z">
            <w:rPr>
              <w:ins w:id="2265" w:author="Thai Nguyen Viet" w:date="2019-05-07T09:39:00Z"/>
              <w:rFonts w:ascii="Times New Roman" w:hAnsi="Times New Roman" w:cs="Times New Roman"/>
              <w:lang w:eastAsia="en-US" w:bidi="ar-SA"/>
            </w:rPr>
          </w:rPrChange>
        </w:rPr>
        <w:pPrChange w:id="2266" w:author="Thai Nguyen Viet" w:date="2019-05-18T20:40:00Z">
          <w:pPr>
            <w:pStyle w:val="Heading2"/>
          </w:pPr>
        </w:pPrChange>
      </w:pPr>
      <w:proofErr w:type="spellStart"/>
      <w:ins w:id="2267" w:author="Thai Nguyen Viet" w:date="2019-05-18T20:40:00Z"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thành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viên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thiết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kế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sơ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bộ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tổng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quan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sau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thống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nhất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với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nhau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va</w:t>
        </w:r>
      </w:ins>
      <w:ins w:id="2268" w:author="Thai Nguyen Viet" w:date="2019-05-18T20:41:00Z">
        <w:r>
          <w:rPr>
            <w:lang w:eastAsia="en-US" w:bidi="ar-SA"/>
          </w:rPr>
          <w:t>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trò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nhiệm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vụ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của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mỗi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nhân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từ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đó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sau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khi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hoàn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thiện</w:t>
        </w:r>
        <w:proofErr w:type="spellEnd"/>
        <w:r>
          <w:rPr>
            <w:lang w:eastAsia="en-US" w:bidi="ar-SA"/>
          </w:rPr>
          <w:t xml:space="preserve"> code </w:t>
        </w:r>
        <w:proofErr w:type="spellStart"/>
        <w:r>
          <w:rPr>
            <w:lang w:eastAsia="en-US" w:bidi="ar-SA"/>
          </w:rPr>
          <w:t>có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dễ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dàng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trong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khâu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việc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ghép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nối</w:t>
        </w:r>
        <w:proofErr w:type="spellEnd"/>
        <w:r>
          <w:rPr>
            <w:lang w:eastAsia="en-US" w:bidi="ar-SA"/>
          </w:rPr>
          <w:t xml:space="preserve"> code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hoàn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thiện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sản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proofErr w:type="gramStart"/>
        <w:r>
          <w:rPr>
            <w:lang w:eastAsia="en-US" w:bidi="ar-SA"/>
          </w:rPr>
          <w:t>phẩm.</w:t>
        </w:r>
      </w:ins>
      <w:ins w:id="2269" w:author="Thai Nguyen Viet" w:date="2019-05-18T20:42:00Z">
        <w:r>
          <w:rPr>
            <w:lang w:eastAsia="en-US" w:bidi="ar-SA"/>
          </w:rPr>
          <w:t>Định</w:t>
        </w:r>
        <w:proofErr w:type="spellEnd"/>
        <w:proofErr w:type="gram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nghĩa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rõ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các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tên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hàm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và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tham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số</w:t>
        </w:r>
        <w:proofErr w:type="spellEnd"/>
        <w:r>
          <w:rPr>
            <w:lang w:eastAsia="en-US" w:bidi="ar-SA"/>
          </w:rPr>
          <w:t xml:space="preserve"> ra </w:t>
        </w:r>
        <w:proofErr w:type="spellStart"/>
        <w:r>
          <w:rPr>
            <w:lang w:eastAsia="en-US" w:bidi="ar-SA"/>
          </w:rPr>
          <w:t>vào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của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hàm</w:t>
        </w:r>
        <w:proofErr w:type="spellEnd"/>
        <w:r>
          <w:rPr>
            <w:lang w:eastAsia="en-US" w:bidi="ar-SA"/>
          </w:rPr>
          <w:t xml:space="preserve">. </w:t>
        </w:r>
      </w:ins>
    </w:p>
    <w:p w14:paraId="5E7B53BD" w14:textId="30FEDA46" w:rsidR="00F73AED" w:rsidRPr="00F73AED" w:rsidRDefault="009875F4">
      <w:pPr>
        <w:rPr>
          <w:lang w:eastAsia="en-US" w:bidi="ar-SA"/>
          <w:rPrChange w:id="2270" w:author="Thai Nguyen Viet" w:date="2019-05-07T09:39:00Z">
            <w:rPr>
              <w:lang w:eastAsia="en-US" w:bidi="ar-SA"/>
            </w:rPr>
          </w:rPrChange>
        </w:rPr>
        <w:pPrChange w:id="2271" w:author="Thai Nguyen Viet" w:date="2019-05-07T09:39:00Z">
          <w:pPr>
            <w:pStyle w:val="Heading2"/>
          </w:pPr>
        </w:pPrChange>
      </w:pPr>
      <w:ins w:id="2272" w:author="Thai Nguyen Viet" w:date="2019-05-18T20:43:00Z">
        <w:r>
          <w:rPr>
            <w:lang w:eastAsia="en-US" w:bidi="ar-SA"/>
          </w:rPr>
          <w:tab/>
        </w:r>
        <w:proofErr w:type="spellStart"/>
        <w:r>
          <w:rPr>
            <w:lang w:eastAsia="en-US" w:bidi="ar-SA"/>
          </w:rPr>
          <w:t>Cụ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thể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như</w:t>
        </w:r>
        <w:proofErr w:type="spellEnd"/>
        <w:r>
          <w:rPr>
            <w:lang w:eastAsia="en-US" w:bidi="ar-SA"/>
          </w:rPr>
          <w:t xml:space="preserve"> </w:t>
        </w:r>
        <w:proofErr w:type="spellStart"/>
        <w:r>
          <w:rPr>
            <w:lang w:eastAsia="en-US" w:bidi="ar-SA"/>
          </w:rPr>
          <w:t>sau</w:t>
        </w:r>
        <w:proofErr w:type="spellEnd"/>
        <w:r>
          <w:rPr>
            <w:lang w:eastAsia="en-US" w:bidi="ar-SA"/>
          </w:rPr>
          <w:t xml:space="preserve">: </w:t>
        </w:r>
      </w:ins>
    </w:p>
    <w:p w14:paraId="1EEFC09E" w14:textId="77777777" w:rsidR="00CD7D33" w:rsidRPr="00A94328" w:rsidRDefault="00B055F1" w:rsidP="00CD7D33">
      <w:pPr>
        <w:pStyle w:val="Heading2"/>
        <w:rPr>
          <w:rFonts w:ascii="Times New Roman" w:hAnsi="Times New Roman" w:cs="Times New Roman"/>
          <w:lang w:eastAsia="en-US" w:bidi="ar-SA"/>
          <w:rPrChange w:id="2273" w:author="Thai Nguyen Viet" w:date="2019-04-20T10:52:00Z">
            <w:rPr>
              <w:lang w:eastAsia="en-US" w:bidi="ar-SA"/>
            </w:rPr>
          </w:rPrChange>
        </w:rPr>
      </w:pPr>
      <w:bookmarkStart w:id="2274" w:name="_Toc527975151"/>
      <w:proofErr w:type="spellStart"/>
      <w:r w:rsidRPr="00A94328">
        <w:rPr>
          <w:rFonts w:ascii="Times New Roman" w:hAnsi="Times New Roman" w:cs="Times New Roman"/>
          <w:lang w:eastAsia="en-US" w:bidi="ar-SA"/>
          <w:rPrChange w:id="2275" w:author="Thai Nguyen Viet" w:date="2019-04-20T10:52:00Z">
            <w:rPr>
              <w:lang w:eastAsia="en-US" w:bidi="ar-SA"/>
            </w:rPr>
          </w:rPrChange>
        </w:rPr>
        <w:t>Bảo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76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77" w:author="Thai Nguyen Viet" w:date="2019-04-20T10:52:00Z">
            <w:rPr>
              <w:lang w:eastAsia="en-US" w:bidi="ar-SA"/>
            </w:rPr>
          </w:rPrChange>
        </w:rPr>
        <w:t>mật</w:t>
      </w:r>
      <w:bookmarkEnd w:id="2274"/>
      <w:proofErr w:type="spellEnd"/>
    </w:p>
    <w:p w14:paraId="1B5A4F44" w14:textId="77777777" w:rsidR="00B72F55" w:rsidRPr="00A94328" w:rsidRDefault="00CD7D33" w:rsidP="00CD7D33">
      <w:pPr>
        <w:pStyle w:val="Heading2"/>
        <w:rPr>
          <w:rFonts w:ascii="Times New Roman" w:hAnsi="Times New Roman" w:cs="Times New Roman"/>
          <w:lang w:eastAsia="en-US" w:bidi="ar-SA"/>
          <w:rPrChange w:id="2278" w:author="Thai Nguyen Viet" w:date="2019-04-20T10:52:00Z">
            <w:rPr>
              <w:lang w:eastAsia="en-US" w:bidi="ar-SA"/>
            </w:rPr>
          </w:rPrChange>
        </w:rPr>
      </w:pPr>
      <w:bookmarkStart w:id="2279" w:name="_Toc527975152"/>
      <w:r w:rsidRPr="00A94328">
        <w:rPr>
          <w:rFonts w:ascii="Times New Roman" w:hAnsi="Times New Roman" w:cs="Times New Roman"/>
          <w:lang w:eastAsia="en-US" w:bidi="ar-SA"/>
          <w:rPrChange w:id="2280" w:author="Thai Nguyen Viet" w:date="2019-04-20T10:52:00Z">
            <w:rPr>
              <w:lang w:eastAsia="en-US" w:bidi="ar-SA"/>
            </w:rPr>
          </w:rPrChange>
        </w:rPr>
        <w:t xml:space="preserve">Sao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1" w:author="Thai Nguyen Viet" w:date="2019-04-20T10:52:00Z">
            <w:rPr>
              <w:lang w:eastAsia="en-US" w:bidi="ar-SA"/>
            </w:rPr>
          </w:rPrChange>
        </w:rPr>
        <w:t>lưu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2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3" w:author="Thai Nguyen Viet" w:date="2019-04-20T10:52:00Z">
            <w:rPr>
              <w:lang w:eastAsia="en-US" w:bidi="ar-SA"/>
            </w:rPr>
          </w:rPrChange>
        </w:rPr>
        <w:t>phục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4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85" w:author="Thai Nguyen Viet" w:date="2019-04-20T10:52:00Z">
            <w:rPr>
              <w:lang w:eastAsia="en-US" w:bidi="ar-SA"/>
            </w:rPr>
          </w:rPrChange>
        </w:rPr>
        <w:t>hồi</w:t>
      </w:r>
      <w:bookmarkEnd w:id="2279"/>
      <w:proofErr w:type="spellEnd"/>
    </w:p>
    <w:p w14:paraId="20E1376C" w14:textId="1352C30E" w:rsidR="00CD7D33" w:rsidRPr="00A94328" w:rsidRDefault="00B72F55" w:rsidP="00CD7D33">
      <w:pPr>
        <w:pStyle w:val="Heading2"/>
        <w:rPr>
          <w:rFonts w:ascii="Times New Roman" w:hAnsi="Times New Roman" w:cs="Times New Roman"/>
          <w:lang w:eastAsia="en-US" w:bidi="ar-SA"/>
          <w:rPrChange w:id="2286" w:author="Thai Nguyen Viet" w:date="2019-04-20T10:52:00Z">
            <w:rPr>
              <w:lang w:eastAsia="en-US" w:bidi="ar-SA"/>
            </w:rPr>
          </w:rPrChange>
        </w:rPr>
      </w:pPr>
      <w:bookmarkStart w:id="2287" w:name="_Toc527975153"/>
      <w:proofErr w:type="spellStart"/>
      <w:r w:rsidRPr="00A94328">
        <w:rPr>
          <w:rFonts w:ascii="Times New Roman" w:hAnsi="Times New Roman" w:cs="Times New Roman"/>
          <w:lang w:eastAsia="en-US" w:bidi="ar-SA"/>
          <w:rPrChange w:id="2288" w:author="Thai Nguyen Viet" w:date="2019-04-20T10:52:00Z">
            <w:rPr>
              <w:lang w:eastAsia="en-US" w:bidi="ar-SA"/>
            </w:rPr>
          </w:rPrChange>
        </w:rPr>
        <w:t>Chuyển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8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0" w:author="Thai Nguyen Viet" w:date="2019-04-20T10:52:00Z">
            <w:rPr>
              <w:lang w:eastAsia="en-US" w:bidi="ar-SA"/>
            </w:rPr>
          </w:rPrChange>
        </w:rPr>
        <w:t>đổi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2" w:author="Thai Nguyen Viet" w:date="2019-04-20T10:52:00Z">
            <w:rPr>
              <w:lang w:eastAsia="en-US" w:bidi="ar-SA"/>
            </w:rPr>
          </w:rPrChange>
        </w:rPr>
        <w:t>dữ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294" w:author="Thai Nguyen Viet" w:date="2019-04-20T10:52:00Z">
            <w:rPr>
              <w:lang w:eastAsia="en-US" w:bidi="ar-SA"/>
            </w:rPr>
          </w:rPrChange>
        </w:rPr>
        <w:t>liệu</w:t>
      </w:r>
      <w:bookmarkEnd w:id="2287"/>
      <w:proofErr w:type="spellEnd"/>
    </w:p>
    <w:p w14:paraId="69119C71" w14:textId="63AB8945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2295" w:author="Thai Nguyen Viet" w:date="2019-04-20T10:52:00Z">
            <w:rPr>
              <w:lang w:eastAsia="en-US" w:bidi="ar-SA"/>
            </w:rPr>
          </w:rPrChange>
        </w:rPr>
      </w:pPr>
    </w:p>
    <w:p w14:paraId="01AC2A27" w14:textId="1E92EDB7" w:rsidR="00127A55" w:rsidRPr="00A94328" w:rsidRDefault="00127A55" w:rsidP="00127A55">
      <w:pPr>
        <w:pStyle w:val="Heading1"/>
        <w:rPr>
          <w:rFonts w:ascii="Times New Roman" w:hAnsi="Times New Roman" w:cs="Times New Roman"/>
          <w:lang w:eastAsia="en-US" w:bidi="ar-SA"/>
          <w:rPrChange w:id="2296" w:author="Thai Nguyen Viet" w:date="2019-04-20T10:52:00Z">
            <w:rPr>
              <w:lang w:eastAsia="en-US" w:bidi="ar-SA"/>
            </w:rPr>
          </w:rPrChange>
        </w:rPr>
      </w:pPr>
      <w:bookmarkStart w:id="2297" w:name="_Toc527975154"/>
      <w:proofErr w:type="spellStart"/>
      <w:r w:rsidRPr="00A94328">
        <w:rPr>
          <w:rFonts w:ascii="Times New Roman" w:hAnsi="Times New Roman" w:cs="Times New Roman"/>
          <w:lang w:eastAsia="en-US" w:bidi="ar-SA"/>
          <w:rPrChange w:id="2298" w:author="Thai Nguyen Viet" w:date="2019-04-20T10:52:00Z">
            <w:rPr>
              <w:lang w:eastAsia="en-US" w:bidi="ar-SA"/>
            </w:rPr>
          </w:rPrChange>
        </w:rPr>
        <w:t>Danh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299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300" w:author="Thai Nguyen Viet" w:date="2019-04-20T10:52:00Z">
            <w:rPr>
              <w:lang w:eastAsia="en-US" w:bidi="ar-SA"/>
            </w:rPr>
          </w:rPrChange>
        </w:rPr>
        <w:t>mục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301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302" w:author="Thai Nguyen Viet" w:date="2019-04-20T10:52:00Z">
            <w:rPr>
              <w:lang w:eastAsia="en-US" w:bidi="ar-SA"/>
            </w:rPr>
          </w:rPrChange>
        </w:rPr>
        <w:t>tài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303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304" w:author="Thai Nguyen Viet" w:date="2019-04-20T10:52:00Z">
            <w:rPr>
              <w:lang w:eastAsia="en-US" w:bidi="ar-SA"/>
            </w:rPr>
          </w:rPrChange>
        </w:rPr>
        <w:t>liệu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305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306" w:author="Thai Nguyen Viet" w:date="2019-04-20T10:52:00Z">
            <w:rPr>
              <w:lang w:eastAsia="en-US" w:bidi="ar-SA"/>
            </w:rPr>
          </w:rPrChange>
        </w:rPr>
        <w:t>liên</w:t>
      </w:r>
      <w:proofErr w:type="spellEnd"/>
      <w:r w:rsidRPr="00A94328">
        <w:rPr>
          <w:rFonts w:ascii="Times New Roman" w:hAnsi="Times New Roman" w:cs="Times New Roman"/>
          <w:lang w:eastAsia="en-US" w:bidi="ar-SA"/>
          <w:rPrChange w:id="2307" w:author="Thai Nguyen Viet" w:date="2019-04-20T10:52:00Z">
            <w:rPr>
              <w:lang w:eastAsia="en-US" w:bidi="ar-SA"/>
            </w:rPr>
          </w:rPrChange>
        </w:rPr>
        <w:t xml:space="preserve"> </w:t>
      </w:r>
      <w:proofErr w:type="spellStart"/>
      <w:r w:rsidRPr="00A94328">
        <w:rPr>
          <w:rFonts w:ascii="Times New Roman" w:hAnsi="Times New Roman" w:cs="Times New Roman"/>
          <w:lang w:eastAsia="en-US" w:bidi="ar-SA"/>
          <w:rPrChange w:id="2308" w:author="Thai Nguyen Viet" w:date="2019-04-20T10:52:00Z">
            <w:rPr>
              <w:lang w:eastAsia="en-US" w:bidi="ar-SA"/>
            </w:rPr>
          </w:rPrChange>
        </w:rPr>
        <w:t>quan</w:t>
      </w:r>
      <w:bookmarkEnd w:id="2297"/>
      <w:proofErr w:type="spellEnd"/>
    </w:p>
    <w:p w14:paraId="46BDFD53" w14:textId="77777777" w:rsidR="00127A55" w:rsidRPr="00A94328" w:rsidRDefault="00127A55" w:rsidP="00127A55">
      <w:pPr>
        <w:rPr>
          <w:rFonts w:ascii="Times New Roman" w:hAnsi="Times New Roman" w:cs="Times New Roman"/>
          <w:lang w:eastAsia="en-US" w:bidi="ar-SA"/>
          <w:rPrChange w:id="2309" w:author="Thai Nguyen Viet" w:date="2019-04-20T10:52:00Z">
            <w:rPr>
              <w:lang w:eastAsia="en-US" w:bidi="ar-SA"/>
            </w:rPr>
          </w:rPrChange>
        </w:rPr>
      </w:pPr>
    </w:p>
    <w:p w14:paraId="7568F996" w14:textId="77777777" w:rsidR="00BC1A91" w:rsidRPr="00A94328" w:rsidRDefault="00BC1A91" w:rsidP="00BC1A91">
      <w:pPr>
        <w:rPr>
          <w:rFonts w:ascii="Times New Roman" w:hAnsi="Times New Roman" w:cs="Times New Roman"/>
          <w:lang w:eastAsia="en-US" w:bidi="ar-SA"/>
          <w:rPrChange w:id="2310" w:author="Thai Nguyen Viet" w:date="2019-04-20T10:52:00Z">
            <w:rPr>
              <w:lang w:eastAsia="en-US" w:bidi="ar-SA"/>
            </w:rPr>
          </w:rPrChange>
        </w:rPr>
      </w:pPr>
    </w:p>
    <w:p w14:paraId="17965795" w14:textId="77777777" w:rsidR="003F1120" w:rsidRPr="00A94328" w:rsidRDefault="003F1120" w:rsidP="003F1120">
      <w:pPr>
        <w:rPr>
          <w:rFonts w:ascii="Times New Roman" w:hAnsi="Times New Roman" w:cs="Times New Roman"/>
          <w:rPrChange w:id="2311" w:author="Thai Nguyen Viet" w:date="2019-04-20T10:52:00Z">
            <w:rPr/>
          </w:rPrChange>
        </w:rPr>
      </w:pPr>
    </w:p>
    <w:p w14:paraId="11A72B3F" w14:textId="77777777" w:rsidR="00E31DB9" w:rsidRPr="00A94328" w:rsidRDefault="00E31DB9" w:rsidP="00E31DB9">
      <w:pPr>
        <w:rPr>
          <w:rFonts w:ascii="Times New Roman" w:hAnsi="Times New Roman" w:cs="Times New Roman"/>
          <w:rPrChange w:id="2312" w:author="Thai Nguyen Viet" w:date="2019-04-20T10:52:00Z">
            <w:rPr/>
          </w:rPrChange>
        </w:rPr>
      </w:pPr>
    </w:p>
    <w:p w14:paraId="0D15FC20" w14:textId="77777777" w:rsidR="00947316" w:rsidRPr="00A94328" w:rsidRDefault="00947316" w:rsidP="00947316">
      <w:pPr>
        <w:rPr>
          <w:rFonts w:ascii="Times New Roman" w:hAnsi="Times New Roman" w:cs="Times New Roman"/>
          <w:rPrChange w:id="2313" w:author="Thai Nguyen Viet" w:date="2019-04-20T10:52:00Z">
            <w:rPr/>
          </w:rPrChange>
        </w:rPr>
      </w:pPr>
    </w:p>
    <w:p w14:paraId="518B4041" w14:textId="60244F2F" w:rsidR="00947316" w:rsidRDefault="006A46E5" w:rsidP="00947316">
      <w:pPr>
        <w:rPr>
          <w:ins w:id="2314" w:author="Thai Nguyen Viet" w:date="2019-05-07T09:58:00Z"/>
          <w:rFonts w:ascii="Times New Roman" w:hAnsi="Times New Roman" w:cs="Times New Roman"/>
        </w:rPr>
      </w:pPr>
      <w:proofErr w:type="spellStart"/>
      <w:ins w:id="2315" w:author="Thai Nguyen Viet" w:date="2019-05-07T09:58:00Z">
        <w:r>
          <w:rPr>
            <w:rFonts w:ascii="Times New Roman" w:hAnsi="Times New Roman" w:cs="Times New Roman"/>
          </w:rPr>
          <w:t>Làm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gramStart"/>
        <w:r>
          <w:rPr>
            <w:rFonts w:ascii="Times New Roman" w:hAnsi="Times New Roman" w:cs="Times New Roman"/>
          </w:rPr>
          <w:t xml:space="preserve">( </w:t>
        </w:r>
        <w:proofErr w:type="spellStart"/>
        <w:r>
          <w:rPr>
            <w:rFonts w:ascii="Times New Roman" w:hAnsi="Times New Roman" w:cs="Times New Roman"/>
          </w:rPr>
          <w:t>không</w:t>
        </w:r>
        <w:proofErr w:type="spellEnd"/>
        <w:proofErr w:type="gram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cần</w:t>
        </w:r>
        <w:proofErr w:type="spellEnd"/>
        <w:r>
          <w:rPr>
            <w:rFonts w:ascii="Times New Roman" w:hAnsi="Times New Roman" w:cs="Times New Roman"/>
          </w:rPr>
          <w:t xml:space="preserve"> in ) slide – 15 </w:t>
        </w:r>
        <w:proofErr w:type="spellStart"/>
        <w:r>
          <w:rPr>
            <w:rFonts w:ascii="Times New Roman" w:hAnsi="Times New Roman" w:cs="Times New Roman"/>
          </w:rPr>
          <w:t>trang</w:t>
        </w:r>
        <w:proofErr w:type="spellEnd"/>
        <w:r>
          <w:rPr>
            <w:rFonts w:ascii="Times New Roman" w:hAnsi="Times New Roman" w:cs="Times New Roman"/>
          </w:rPr>
          <w:t>.</w:t>
        </w:r>
      </w:ins>
    </w:p>
    <w:p w14:paraId="3D82031F" w14:textId="5AF2AEF8" w:rsidR="006A46E5" w:rsidRPr="00A94328" w:rsidDel="00FF63B7" w:rsidRDefault="006A46E5" w:rsidP="00947316">
      <w:pPr>
        <w:rPr>
          <w:del w:id="2316" w:author="Thai Nguyen Viet" w:date="2019-05-07T09:59:00Z"/>
          <w:rFonts w:ascii="Times New Roman" w:hAnsi="Times New Roman" w:cs="Times New Roman"/>
          <w:rPrChange w:id="2317" w:author="Thai Nguyen Viet" w:date="2019-04-20T10:52:00Z">
            <w:rPr>
              <w:del w:id="2318" w:author="Thai Nguyen Viet" w:date="2019-05-07T09:59:00Z"/>
            </w:rPr>
          </w:rPrChange>
        </w:rPr>
      </w:pPr>
      <w:proofErr w:type="spellStart"/>
      <w:ins w:id="2319" w:author="Thai Nguyen Viet" w:date="2019-05-07T09:58:00Z">
        <w:r>
          <w:rPr>
            <w:rFonts w:ascii="Times New Roman" w:hAnsi="Times New Roman" w:cs="Times New Roman"/>
          </w:rPr>
          <w:t>Hoàn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thiện</w:t>
        </w:r>
        <w:proofErr w:type="spellEnd"/>
        <w:r>
          <w:rPr>
            <w:rFonts w:ascii="Times New Roman" w:hAnsi="Times New Roman" w:cs="Times New Roman"/>
          </w:rPr>
          <w:t xml:space="preserve"> </w:t>
        </w:r>
        <w:proofErr w:type="spellStart"/>
        <w:r>
          <w:rPr>
            <w:rFonts w:ascii="Times New Roman" w:hAnsi="Times New Roman" w:cs="Times New Roman"/>
          </w:rPr>
          <w:t>và</w:t>
        </w:r>
        <w:proofErr w:type="spellEnd"/>
        <w:r>
          <w:rPr>
            <w:rFonts w:ascii="Times New Roman" w:hAnsi="Times New Roman" w:cs="Times New Roman"/>
          </w:rPr>
          <w:t xml:space="preserve"> in </w:t>
        </w:r>
        <w:proofErr w:type="spellStart"/>
        <w:r>
          <w:rPr>
            <w:rFonts w:ascii="Times New Roman" w:hAnsi="Times New Roman" w:cs="Times New Roman"/>
          </w:rPr>
          <w:t>báo</w:t>
        </w:r>
        <w:proofErr w:type="spellEnd"/>
        <w:r>
          <w:rPr>
            <w:rFonts w:ascii="Times New Roman" w:hAnsi="Times New Roman" w:cs="Times New Roman"/>
          </w:rPr>
          <w:t xml:space="preserve"> cáo file doc.</w:t>
        </w:r>
      </w:ins>
    </w:p>
    <w:p w14:paraId="34C4450F" w14:textId="33D321BD" w:rsidR="001F2E8C" w:rsidRPr="00A94328" w:rsidRDefault="001F2E8C" w:rsidP="001F2E8C">
      <w:pPr>
        <w:rPr>
          <w:rFonts w:ascii="Times New Roman" w:hAnsi="Times New Roman" w:cs="Times New Roman"/>
          <w:rPrChange w:id="2320" w:author="Thai Nguyen Viet" w:date="2019-04-20T10:52:00Z">
            <w:rPr/>
          </w:rPrChange>
        </w:rPr>
      </w:pPr>
    </w:p>
    <w:p w14:paraId="575ADE17" w14:textId="77777777" w:rsidR="00F930E7" w:rsidRPr="00A94328" w:rsidRDefault="00F930E7" w:rsidP="00F930E7">
      <w:pPr>
        <w:rPr>
          <w:rFonts w:ascii="Times New Roman" w:hAnsi="Times New Roman" w:cs="Times New Roman"/>
          <w:rPrChange w:id="2321" w:author="Thai Nguyen Viet" w:date="2019-04-20T10:52:00Z">
            <w:rPr/>
          </w:rPrChange>
        </w:rPr>
      </w:pPr>
    </w:p>
    <w:p w14:paraId="623991CE" w14:textId="77777777" w:rsidR="00F930E7" w:rsidRPr="00A94328" w:rsidRDefault="00F930E7" w:rsidP="00F930E7">
      <w:pPr>
        <w:rPr>
          <w:rFonts w:ascii="Times New Roman" w:hAnsi="Times New Roman" w:cs="Times New Roman"/>
          <w:rPrChange w:id="2322" w:author="Thai Nguyen Viet" w:date="2019-04-20T10:52:00Z">
            <w:rPr/>
          </w:rPrChange>
        </w:rPr>
      </w:pPr>
    </w:p>
    <w:p w14:paraId="1D1E75B6" w14:textId="77777777" w:rsidR="00464FA9" w:rsidRPr="00A94328" w:rsidRDefault="00464FA9" w:rsidP="00464FA9">
      <w:pPr>
        <w:rPr>
          <w:rFonts w:ascii="Times New Roman" w:hAnsi="Times New Roman" w:cs="Times New Roman"/>
          <w:rPrChange w:id="2323" w:author="Thai Nguyen Viet" w:date="2019-04-20T10:52:00Z">
            <w:rPr/>
          </w:rPrChange>
        </w:rPr>
      </w:pPr>
    </w:p>
    <w:p w14:paraId="3E841BC1" w14:textId="77777777" w:rsidR="00464FA9" w:rsidRPr="00A94328" w:rsidRDefault="00464FA9" w:rsidP="00464FA9">
      <w:pPr>
        <w:rPr>
          <w:rFonts w:ascii="Times New Roman" w:hAnsi="Times New Roman" w:cs="Times New Roman"/>
          <w:rPrChange w:id="2324" w:author="Thai Nguyen Viet" w:date="2019-04-20T10:52:00Z">
            <w:rPr/>
          </w:rPrChange>
        </w:rPr>
      </w:pPr>
    </w:p>
    <w:p w14:paraId="275C4079" w14:textId="77777777" w:rsidR="00F16A81" w:rsidRPr="00A94328" w:rsidRDefault="00F16A81" w:rsidP="00F16A81">
      <w:pPr>
        <w:rPr>
          <w:rFonts w:ascii="Times New Roman" w:hAnsi="Times New Roman" w:cs="Times New Roman"/>
          <w:rPrChange w:id="2325" w:author="Thai Nguyen Viet" w:date="2019-04-20T10:52:00Z">
            <w:rPr/>
          </w:rPrChange>
        </w:rPr>
      </w:pPr>
    </w:p>
    <w:p w14:paraId="303DD100" w14:textId="77777777" w:rsidR="00A62F4F" w:rsidRPr="00A94328" w:rsidRDefault="00A62F4F" w:rsidP="00A62F4F">
      <w:pPr>
        <w:rPr>
          <w:rFonts w:ascii="Times New Roman" w:hAnsi="Times New Roman" w:cs="Times New Roman"/>
          <w:rPrChange w:id="2326" w:author="Thai Nguyen Viet" w:date="2019-04-20T10:52:00Z">
            <w:rPr/>
          </w:rPrChange>
        </w:rPr>
      </w:pPr>
    </w:p>
    <w:sectPr w:rsidR="00A62F4F" w:rsidRPr="00A94328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5F7CC6" w14:textId="77777777" w:rsidR="00BE3A8B" w:rsidRDefault="00BE3A8B">
      <w:r>
        <w:separator/>
      </w:r>
    </w:p>
    <w:p w14:paraId="3C429FC8" w14:textId="77777777" w:rsidR="00BE3A8B" w:rsidRDefault="00BE3A8B"/>
  </w:endnote>
  <w:endnote w:type="continuationSeparator" w:id="0">
    <w:p w14:paraId="74278AD8" w14:textId="77777777" w:rsidR="00BE3A8B" w:rsidRDefault="00BE3A8B">
      <w:r>
        <w:continuationSeparator/>
      </w:r>
    </w:p>
    <w:p w14:paraId="2C066626" w14:textId="77777777" w:rsidR="00BE3A8B" w:rsidRDefault="00BE3A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12233DBC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8D1FAF"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4E8446A0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4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8D1FAF">
      <w:rPr>
        <w:i/>
        <w:noProof/>
        <w:color w:val="C00000"/>
        <w:lang w:eastAsia="ar-SA" w:bidi="ar-SA"/>
      </w:rPr>
      <w:t>7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AFA6E" w14:textId="77777777" w:rsidR="00BE3A8B" w:rsidRDefault="00BE3A8B">
      <w:r>
        <w:separator/>
      </w:r>
    </w:p>
    <w:p w14:paraId="6E662074" w14:textId="77777777" w:rsidR="00BE3A8B" w:rsidRDefault="00BE3A8B"/>
  </w:footnote>
  <w:footnote w:type="continuationSeparator" w:id="0">
    <w:p w14:paraId="6B6A9C8B" w14:textId="77777777" w:rsidR="00BE3A8B" w:rsidRDefault="00BE3A8B">
      <w:r>
        <w:continuationSeparator/>
      </w:r>
    </w:p>
    <w:p w14:paraId="740476BB" w14:textId="77777777" w:rsidR="00BE3A8B" w:rsidRDefault="00BE3A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54F37D4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ja-JP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12BE9565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6FD01A8" w:rsidR="00D51159" w:rsidRPr="00D51159" w:rsidRDefault="0091675B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ja-JP" w:bidi="ar-SA"/>
                            </w:rPr>
                            <w:drawing>
                              <wp:inline distT="0" distB="0" distL="0" distR="0" wp14:anchorId="03354B99" wp14:editId="2D5B7580">
                                <wp:extent cx="291465" cy="291465"/>
                                <wp:effectExtent l="0" t="0" r="0" b="0"/>
                                <wp:docPr id="4" name="Ảnh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logo_team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146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6FD01A8" w:rsidR="00D51159" w:rsidRPr="00D51159" w:rsidRDefault="0091675B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ja-JP" w:bidi="ar-SA"/>
                      </w:rPr>
                      <w:drawing>
                        <wp:inline distT="0" distB="0" distL="0" distR="0" wp14:anchorId="03354B99" wp14:editId="2D5B7580">
                          <wp:extent cx="291465" cy="291465"/>
                          <wp:effectExtent l="0" t="0" r="0" b="0"/>
                          <wp:docPr id="4" name="Ảnh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logo_team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9146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1675B">
      <w:rPr>
        <w:i/>
        <w:color w:val="C00000"/>
        <w:lang w:eastAsia="ar-SA" w:bidi="ar-SA"/>
      </w:rPr>
      <w:t xml:space="preserve">Robot </w:t>
    </w:r>
    <w:proofErr w:type="spellStart"/>
    <w:r w:rsidR="0091675B">
      <w:rPr>
        <w:i/>
        <w:color w:val="C00000"/>
        <w:lang w:eastAsia="ar-SA" w:bidi="ar-SA"/>
      </w:rPr>
      <w:t>dò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đường</w:t>
    </w:r>
    <w:proofErr w:type="spellEnd"/>
    <w:r w:rsidR="00A46170" w:rsidRPr="00AB15C8">
      <w:rPr>
        <w:i/>
        <w:color w:val="C00000"/>
        <w:lang w:eastAsia="ar-SA" w:bidi="ar-SA"/>
      </w:rPr>
      <w:tab/>
    </w:r>
    <w:proofErr w:type="spellStart"/>
    <w:r w:rsidR="0091675B">
      <w:rPr>
        <w:i/>
        <w:color w:val="C00000"/>
        <w:lang w:eastAsia="ar-SA" w:bidi="ar-SA"/>
      </w:rPr>
      <w:t>Quản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lí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dự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án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hệ</w:t>
    </w:r>
    <w:proofErr w:type="spellEnd"/>
    <w:r w:rsidR="0091675B">
      <w:rPr>
        <w:i/>
        <w:color w:val="C00000"/>
        <w:lang w:eastAsia="ar-SA" w:bidi="ar-SA"/>
      </w:rPr>
      <w:t xml:space="preserve"> </w:t>
    </w:r>
    <w:proofErr w:type="spellStart"/>
    <w:r w:rsidR="0091675B">
      <w:rPr>
        <w:i/>
        <w:color w:val="C00000"/>
        <w:lang w:eastAsia="ar-SA" w:bidi="ar-SA"/>
      </w:rPr>
      <w:t>nhúng</w:t>
    </w:r>
    <w:proofErr w:type="spellEnd"/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DCE55DC"/>
    <w:multiLevelType w:val="hybridMultilevel"/>
    <w:tmpl w:val="0B9489EE"/>
    <w:lvl w:ilvl="0" w:tplc="6EEE0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C616BCB"/>
    <w:multiLevelType w:val="hybridMultilevel"/>
    <w:tmpl w:val="D7D47D8A"/>
    <w:lvl w:ilvl="0" w:tplc="0674E438">
      <w:start w:val="3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CDE2E9E"/>
    <w:multiLevelType w:val="hybridMultilevel"/>
    <w:tmpl w:val="017A2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3C614C">
      <w:start w:val="1"/>
      <w:numFmt w:val="bullet"/>
      <w:lvlText w:val="-"/>
      <w:lvlJc w:val="left"/>
      <w:pPr>
        <w:ind w:left="2160" w:hanging="360"/>
      </w:pPr>
      <w:rPr>
        <w:rFonts w:ascii="Tahoma" w:eastAsia="MS Mincho" w:hAnsi="Tahoma" w:cs="Tahoma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C8F46F2"/>
    <w:multiLevelType w:val="hybridMultilevel"/>
    <w:tmpl w:val="F89CFCB0"/>
    <w:lvl w:ilvl="0" w:tplc="96A0E61A">
      <w:start w:val="3"/>
      <w:numFmt w:val="bullet"/>
      <w:lvlText w:val=""/>
      <w:lvlJc w:val="left"/>
      <w:pPr>
        <w:ind w:left="720" w:hanging="360"/>
      </w:pPr>
      <w:rPr>
        <w:rFonts w:ascii="Wingdings" w:eastAsia="MS Mincho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8B6E6A"/>
    <w:multiLevelType w:val="hybridMultilevel"/>
    <w:tmpl w:val="58FE6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08E3D1E"/>
    <w:multiLevelType w:val="hybridMultilevel"/>
    <w:tmpl w:val="D3FE4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7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7"/>
  </w:num>
  <w:num w:numId="21">
    <w:abstractNumId w:val="36"/>
  </w:num>
  <w:num w:numId="22">
    <w:abstractNumId w:val="22"/>
  </w:num>
  <w:num w:numId="23">
    <w:abstractNumId w:val="20"/>
  </w:num>
  <w:num w:numId="24">
    <w:abstractNumId w:val="26"/>
  </w:num>
  <w:num w:numId="25">
    <w:abstractNumId w:val="29"/>
  </w:num>
  <w:num w:numId="26">
    <w:abstractNumId w:val="27"/>
  </w:num>
  <w:num w:numId="27">
    <w:abstractNumId w:val="34"/>
  </w:num>
  <w:num w:numId="28">
    <w:abstractNumId w:val="30"/>
  </w:num>
  <w:num w:numId="29">
    <w:abstractNumId w:val="21"/>
  </w:num>
  <w:num w:numId="30">
    <w:abstractNumId w:val="18"/>
  </w:num>
  <w:num w:numId="31">
    <w:abstractNumId w:val="33"/>
  </w:num>
  <w:num w:numId="32">
    <w:abstractNumId w:val="28"/>
  </w:num>
  <w:num w:numId="33">
    <w:abstractNumId w:val="35"/>
  </w:num>
  <w:num w:numId="34">
    <w:abstractNumId w:val="25"/>
  </w:num>
  <w:num w:numId="35">
    <w:abstractNumId w:val="32"/>
  </w:num>
  <w:num w:numId="36">
    <w:abstractNumId w:val="19"/>
  </w:num>
  <w:num w:numId="37">
    <w:abstractNumId w:val="24"/>
  </w:num>
  <w:num w:numId="38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ai Nguyen Viet">
    <w15:presenceInfo w15:providerId="Windows Live" w15:userId="5edf7b76df8b8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33B9"/>
    <w:rsid w:val="000011BB"/>
    <w:rsid w:val="00001D7C"/>
    <w:rsid w:val="00011B84"/>
    <w:rsid w:val="0001730E"/>
    <w:rsid w:val="00030EB1"/>
    <w:rsid w:val="00033D8B"/>
    <w:rsid w:val="0003691C"/>
    <w:rsid w:val="00044EE2"/>
    <w:rsid w:val="000465BE"/>
    <w:rsid w:val="00046A42"/>
    <w:rsid w:val="00050CBF"/>
    <w:rsid w:val="00054E47"/>
    <w:rsid w:val="00063221"/>
    <w:rsid w:val="000705DC"/>
    <w:rsid w:val="00072CD7"/>
    <w:rsid w:val="000800BD"/>
    <w:rsid w:val="00081ADE"/>
    <w:rsid w:val="00095542"/>
    <w:rsid w:val="00097E16"/>
    <w:rsid w:val="000A09A5"/>
    <w:rsid w:val="000A3881"/>
    <w:rsid w:val="000A4065"/>
    <w:rsid w:val="000A639E"/>
    <w:rsid w:val="000B0247"/>
    <w:rsid w:val="000C1116"/>
    <w:rsid w:val="000C274B"/>
    <w:rsid w:val="000C4959"/>
    <w:rsid w:val="000C4B0B"/>
    <w:rsid w:val="000C515B"/>
    <w:rsid w:val="000D487F"/>
    <w:rsid w:val="000D65BE"/>
    <w:rsid w:val="000E161A"/>
    <w:rsid w:val="000E34A3"/>
    <w:rsid w:val="000F785C"/>
    <w:rsid w:val="00100A68"/>
    <w:rsid w:val="00101A71"/>
    <w:rsid w:val="001022FF"/>
    <w:rsid w:val="00103C0B"/>
    <w:rsid w:val="001045B7"/>
    <w:rsid w:val="0010634F"/>
    <w:rsid w:val="001073BC"/>
    <w:rsid w:val="001074E3"/>
    <w:rsid w:val="001103DE"/>
    <w:rsid w:val="001115C5"/>
    <w:rsid w:val="001115D0"/>
    <w:rsid w:val="00111637"/>
    <w:rsid w:val="00113883"/>
    <w:rsid w:val="001156B4"/>
    <w:rsid w:val="00116C10"/>
    <w:rsid w:val="001226E2"/>
    <w:rsid w:val="00124042"/>
    <w:rsid w:val="00125AE5"/>
    <w:rsid w:val="00127A55"/>
    <w:rsid w:val="00130FEA"/>
    <w:rsid w:val="0014090A"/>
    <w:rsid w:val="001417E6"/>
    <w:rsid w:val="00141B15"/>
    <w:rsid w:val="001501A9"/>
    <w:rsid w:val="00152D08"/>
    <w:rsid w:val="00165B2F"/>
    <w:rsid w:val="001674DD"/>
    <w:rsid w:val="001706A0"/>
    <w:rsid w:val="00170971"/>
    <w:rsid w:val="0017102C"/>
    <w:rsid w:val="00175BC5"/>
    <w:rsid w:val="00180183"/>
    <w:rsid w:val="00191A80"/>
    <w:rsid w:val="00191F37"/>
    <w:rsid w:val="00192437"/>
    <w:rsid w:val="001A04B9"/>
    <w:rsid w:val="001A1FF1"/>
    <w:rsid w:val="001A7B00"/>
    <w:rsid w:val="001B3ACB"/>
    <w:rsid w:val="001D0D5E"/>
    <w:rsid w:val="001D0E15"/>
    <w:rsid w:val="001D22EA"/>
    <w:rsid w:val="001D3253"/>
    <w:rsid w:val="001D3B5F"/>
    <w:rsid w:val="001D61A7"/>
    <w:rsid w:val="001E052D"/>
    <w:rsid w:val="001E09B7"/>
    <w:rsid w:val="001E1B83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7C6E"/>
    <w:rsid w:val="002331B0"/>
    <w:rsid w:val="00233A32"/>
    <w:rsid w:val="00234C1D"/>
    <w:rsid w:val="002402B9"/>
    <w:rsid w:val="00240BE2"/>
    <w:rsid w:val="00240F96"/>
    <w:rsid w:val="00244556"/>
    <w:rsid w:val="0025160B"/>
    <w:rsid w:val="00252DCE"/>
    <w:rsid w:val="002540ED"/>
    <w:rsid w:val="00255E85"/>
    <w:rsid w:val="0027238F"/>
    <w:rsid w:val="0027590A"/>
    <w:rsid w:val="00280184"/>
    <w:rsid w:val="002814C8"/>
    <w:rsid w:val="002817C3"/>
    <w:rsid w:val="00283AE8"/>
    <w:rsid w:val="00294F92"/>
    <w:rsid w:val="00294FE5"/>
    <w:rsid w:val="00297AAA"/>
    <w:rsid w:val="002A00AB"/>
    <w:rsid w:val="002B2A6D"/>
    <w:rsid w:val="002B35EE"/>
    <w:rsid w:val="002B6881"/>
    <w:rsid w:val="002C1B48"/>
    <w:rsid w:val="002C3C23"/>
    <w:rsid w:val="002D07CA"/>
    <w:rsid w:val="002D0E30"/>
    <w:rsid w:val="002D111B"/>
    <w:rsid w:val="002D2BB9"/>
    <w:rsid w:val="002D400C"/>
    <w:rsid w:val="002E0BF2"/>
    <w:rsid w:val="002E11E0"/>
    <w:rsid w:val="002E40B5"/>
    <w:rsid w:val="002E4B10"/>
    <w:rsid w:val="002F295C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55B0"/>
    <w:rsid w:val="003266D8"/>
    <w:rsid w:val="00332244"/>
    <w:rsid w:val="003358FC"/>
    <w:rsid w:val="003432F3"/>
    <w:rsid w:val="00344D7B"/>
    <w:rsid w:val="0034776F"/>
    <w:rsid w:val="00352285"/>
    <w:rsid w:val="003569B7"/>
    <w:rsid w:val="003574D5"/>
    <w:rsid w:val="003604BD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B05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F1120"/>
    <w:rsid w:val="003F4953"/>
    <w:rsid w:val="00401B28"/>
    <w:rsid w:val="004052B6"/>
    <w:rsid w:val="00405F48"/>
    <w:rsid w:val="0040623D"/>
    <w:rsid w:val="00407AC0"/>
    <w:rsid w:val="00411497"/>
    <w:rsid w:val="00423B9A"/>
    <w:rsid w:val="00427BEE"/>
    <w:rsid w:val="00432A26"/>
    <w:rsid w:val="0044296C"/>
    <w:rsid w:val="004454EE"/>
    <w:rsid w:val="00445936"/>
    <w:rsid w:val="00454824"/>
    <w:rsid w:val="00456D7A"/>
    <w:rsid w:val="0045792D"/>
    <w:rsid w:val="00464FA9"/>
    <w:rsid w:val="0046550C"/>
    <w:rsid w:val="0047634D"/>
    <w:rsid w:val="00495E5D"/>
    <w:rsid w:val="004A1B61"/>
    <w:rsid w:val="004A422B"/>
    <w:rsid w:val="004A61CF"/>
    <w:rsid w:val="004A6C7A"/>
    <w:rsid w:val="004A7F93"/>
    <w:rsid w:val="004B1258"/>
    <w:rsid w:val="004B3762"/>
    <w:rsid w:val="004B6C3C"/>
    <w:rsid w:val="004D36AD"/>
    <w:rsid w:val="004D572B"/>
    <w:rsid w:val="004D7309"/>
    <w:rsid w:val="004E3C1E"/>
    <w:rsid w:val="004F0C06"/>
    <w:rsid w:val="004F23DA"/>
    <w:rsid w:val="004F3E43"/>
    <w:rsid w:val="004F6387"/>
    <w:rsid w:val="00501304"/>
    <w:rsid w:val="00506F90"/>
    <w:rsid w:val="00511745"/>
    <w:rsid w:val="00517604"/>
    <w:rsid w:val="005306F1"/>
    <w:rsid w:val="005325D6"/>
    <w:rsid w:val="00535FEC"/>
    <w:rsid w:val="00543831"/>
    <w:rsid w:val="005444C6"/>
    <w:rsid w:val="0054514B"/>
    <w:rsid w:val="00546773"/>
    <w:rsid w:val="00551F94"/>
    <w:rsid w:val="00564F32"/>
    <w:rsid w:val="005774E1"/>
    <w:rsid w:val="0058075C"/>
    <w:rsid w:val="00581E2C"/>
    <w:rsid w:val="00584F0E"/>
    <w:rsid w:val="00587AEE"/>
    <w:rsid w:val="0059161C"/>
    <w:rsid w:val="005955A9"/>
    <w:rsid w:val="005971FC"/>
    <w:rsid w:val="005A2078"/>
    <w:rsid w:val="005C0A6A"/>
    <w:rsid w:val="005C397A"/>
    <w:rsid w:val="005C68D1"/>
    <w:rsid w:val="005C7168"/>
    <w:rsid w:val="005D1F9A"/>
    <w:rsid w:val="005D2E76"/>
    <w:rsid w:val="005D7AFD"/>
    <w:rsid w:val="005E1B31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6F0F"/>
    <w:rsid w:val="006677AA"/>
    <w:rsid w:val="0067312C"/>
    <w:rsid w:val="00676795"/>
    <w:rsid w:val="00682351"/>
    <w:rsid w:val="0068390E"/>
    <w:rsid w:val="00686B20"/>
    <w:rsid w:val="00691E7B"/>
    <w:rsid w:val="0069381A"/>
    <w:rsid w:val="0069459D"/>
    <w:rsid w:val="00694E42"/>
    <w:rsid w:val="00695D18"/>
    <w:rsid w:val="006A46E5"/>
    <w:rsid w:val="006A53E0"/>
    <w:rsid w:val="006B716D"/>
    <w:rsid w:val="006C33B9"/>
    <w:rsid w:val="006D1C2D"/>
    <w:rsid w:val="006E1B96"/>
    <w:rsid w:val="006E1FFE"/>
    <w:rsid w:val="006F1552"/>
    <w:rsid w:val="006F791C"/>
    <w:rsid w:val="00700187"/>
    <w:rsid w:val="007014B4"/>
    <w:rsid w:val="00702D09"/>
    <w:rsid w:val="00715679"/>
    <w:rsid w:val="007214EF"/>
    <w:rsid w:val="0072499D"/>
    <w:rsid w:val="00724A5C"/>
    <w:rsid w:val="00725933"/>
    <w:rsid w:val="00727431"/>
    <w:rsid w:val="00727810"/>
    <w:rsid w:val="00741AE9"/>
    <w:rsid w:val="00747A56"/>
    <w:rsid w:val="007627E0"/>
    <w:rsid w:val="00766319"/>
    <w:rsid w:val="007703F5"/>
    <w:rsid w:val="0077221A"/>
    <w:rsid w:val="00783AF4"/>
    <w:rsid w:val="0078665F"/>
    <w:rsid w:val="00787BC6"/>
    <w:rsid w:val="00790978"/>
    <w:rsid w:val="00791779"/>
    <w:rsid w:val="00796375"/>
    <w:rsid w:val="007A4A5B"/>
    <w:rsid w:val="007A5049"/>
    <w:rsid w:val="007A680E"/>
    <w:rsid w:val="007A6D1B"/>
    <w:rsid w:val="007B3292"/>
    <w:rsid w:val="007C74D2"/>
    <w:rsid w:val="007D2948"/>
    <w:rsid w:val="007D6D88"/>
    <w:rsid w:val="007E3AA3"/>
    <w:rsid w:val="007E4D30"/>
    <w:rsid w:val="007E52BD"/>
    <w:rsid w:val="007E759E"/>
    <w:rsid w:val="007F2FAD"/>
    <w:rsid w:val="00801B73"/>
    <w:rsid w:val="00805A58"/>
    <w:rsid w:val="008158CE"/>
    <w:rsid w:val="0081618B"/>
    <w:rsid w:val="00820850"/>
    <w:rsid w:val="00821D54"/>
    <w:rsid w:val="00823FF5"/>
    <w:rsid w:val="00830223"/>
    <w:rsid w:val="0083628A"/>
    <w:rsid w:val="008410A0"/>
    <w:rsid w:val="0084286F"/>
    <w:rsid w:val="008443B7"/>
    <w:rsid w:val="008445BE"/>
    <w:rsid w:val="008453B8"/>
    <w:rsid w:val="0084706A"/>
    <w:rsid w:val="008549E0"/>
    <w:rsid w:val="00855EFD"/>
    <w:rsid w:val="008606E4"/>
    <w:rsid w:val="00864945"/>
    <w:rsid w:val="00864AAE"/>
    <w:rsid w:val="00865CE6"/>
    <w:rsid w:val="0087449E"/>
    <w:rsid w:val="00882F81"/>
    <w:rsid w:val="008868E0"/>
    <w:rsid w:val="00895F6E"/>
    <w:rsid w:val="00896C23"/>
    <w:rsid w:val="008A4F46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1FAF"/>
    <w:rsid w:val="008E0605"/>
    <w:rsid w:val="008F2A74"/>
    <w:rsid w:val="008F3873"/>
    <w:rsid w:val="008F3ED7"/>
    <w:rsid w:val="008F5E3F"/>
    <w:rsid w:val="008F7A6D"/>
    <w:rsid w:val="008F7C39"/>
    <w:rsid w:val="00900B52"/>
    <w:rsid w:val="0090121D"/>
    <w:rsid w:val="00903E43"/>
    <w:rsid w:val="009102CB"/>
    <w:rsid w:val="0091115A"/>
    <w:rsid w:val="0091528E"/>
    <w:rsid w:val="0091675B"/>
    <w:rsid w:val="00916DFB"/>
    <w:rsid w:val="00920D49"/>
    <w:rsid w:val="009227BC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6032F"/>
    <w:rsid w:val="00960F1C"/>
    <w:rsid w:val="0096261C"/>
    <w:rsid w:val="009626D5"/>
    <w:rsid w:val="009716BD"/>
    <w:rsid w:val="00974A72"/>
    <w:rsid w:val="0098177E"/>
    <w:rsid w:val="009859C7"/>
    <w:rsid w:val="009875F4"/>
    <w:rsid w:val="00995E6C"/>
    <w:rsid w:val="009A012B"/>
    <w:rsid w:val="009A0D8C"/>
    <w:rsid w:val="009A2527"/>
    <w:rsid w:val="009A3E97"/>
    <w:rsid w:val="009A4B4D"/>
    <w:rsid w:val="009A4C41"/>
    <w:rsid w:val="009A57EC"/>
    <w:rsid w:val="009A7949"/>
    <w:rsid w:val="009B0A7E"/>
    <w:rsid w:val="009B41D4"/>
    <w:rsid w:val="009B7852"/>
    <w:rsid w:val="009D66EB"/>
    <w:rsid w:val="009E4DA9"/>
    <w:rsid w:val="009E7506"/>
    <w:rsid w:val="009F1174"/>
    <w:rsid w:val="009F16BF"/>
    <w:rsid w:val="009F3F6F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3290F"/>
    <w:rsid w:val="00A367CF"/>
    <w:rsid w:val="00A428A2"/>
    <w:rsid w:val="00A44FBE"/>
    <w:rsid w:val="00A455DC"/>
    <w:rsid w:val="00A46170"/>
    <w:rsid w:val="00A50C52"/>
    <w:rsid w:val="00A516FF"/>
    <w:rsid w:val="00A5259E"/>
    <w:rsid w:val="00A5435A"/>
    <w:rsid w:val="00A54F06"/>
    <w:rsid w:val="00A55218"/>
    <w:rsid w:val="00A560F9"/>
    <w:rsid w:val="00A62F4F"/>
    <w:rsid w:val="00A66123"/>
    <w:rsid w:val="00A671C4"/>
    <w:rsid w:val="00A702BA"/>
    <w:rsid w:val="00A75FB7"/>
    <w:rsid w:val="00A77408"/>
    <w:rsid w:val="00A87113"/>
    <w:rsid w:val="00A9178E"/>
    <w:rsid w:val="00A94328"/>
    <w:rsid w:val="00A97F32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79F2"/>
    <w:rsid w:val="00AE0415"/>
    <w:rsid w:val="00AE4689"/>
    <w:rsid w:val="00B02EEF"/>
    <w:rsid w:val="00B055F1"/>
    <w:rsid w:val="00B0583E"/>
    <w:rsid w:val="00B05CF6"/>
    <w:rsid w:val="00B13B97"/>
    <w:rsid w:val="00B150AB"/>
    <w:rsid w:val="00B15216"/>
    <w:rsid w:val="00B15A23"/>
    <w:rsid w:val="00B211DF"/>
    <w:rsid w:val="00B2142D"/>
    <w:rsid w:val="00B31F6E"/>
    <w:rsid w:val="00B36BA3"/>
    <w:rsid w:val="00B42D4F"/>
    <w:rsid w:val="00B44EEE"/>
    <w:rsid w:val="00B5217B"/>
    <w:rsid w:val="00B55631"/>
    <w:rsid w:val="00B57F42"/>
    <w:rsid w:val="00B6094A"/>
    <w:rsid w:val="00B63678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2CF4"/>
    <w:rsid w:val="00BB04F8"/>
    <w:rsid w:val="00BB0DB3"/>
    <w:rsid w:val="00BB1006"/>
    <w:rsid w:val="00BB182B"/>
    <w:rsid w:val="00BB183C"/>
    <w:rsid w:val="00BC1A91"/>
    <w:rsid w:val="00BC3C7B"/>
    <w:rsid w:val="00BC5981"/>
    <w:rsid w:val="00BD1CF0"/>
    <w:rsid w:val="00BD1F66"/>
    <w:rsid w:val="00BD2F74"/>
    <w:rsid w:val="00BD62EA"/>
    <w:rsid w:val="00BE3A8B"/>
    <w:rsid w:val="00BE4AB9"/>
    <w:rsid w:val="00BE4D55"/>
    <w:rsid w:val="00BE7D7A"/>
    <w:rsid w:val="00BF16FE"/>
    <w:rsid w:val="00BF7699"/>
    <w:rsid w:val="00BF7A3F"/>
    <w:rsid w:val="00C00A8F"/>
    <w:rsid w:val="00C00EFE"/>
    <w:rsid w:val="00C03807"/>
    <w:rsid w:val="00C10F42"/>
    <w:rsid w:val="00C14092"/>
    <w:rsid w:val="00C15CD7"/>
    <w:rsid w:val="00C16F59"/>
    <w:rsid w:val="00C20C6A"/>
    <w:rsid w:val="00C25018"/>
    <w:rsid w:val="00C26C98"/>
    <w:rsid w:val="00C350D5"/>
    <w:rsid w:val="00C37CE2"/>
    <w:rsid w:val="00C37FA3"/>
    <w:rsid w:val="00C43177"/>
    <w:rsid w:val="00C4424A"/>
    <w:rsid w:val="00C45552"/>
    <w:rsid w:val="00C461DA"/>
    <w:rsid w:val="00C465FD"/>
    <w:rsid w:val="00C5136B"/>
    <w:rsid w:val="00C52A75"/>
    <w:rsid w:val="00C659C5"/>
    <w:rsid w:val="00C70088"/>
    <w:rsid w:val="00C722EE"/>
    <w:rsid w:val="00C72D31"/>
    <w:rsid w:val="00C72E8B"/>
    <w:rsid w:val="00C73484"/>
    <w:rsid w:val="00C75F15"/>
    <w:rsid w:val="00C77385"/>
    <w:rsid w:val="00C77825"/>
    <w:rsid w:val="00C849E9"/>
    <w:rsid w:val="00C9399B"/>
    <w:rsid w:val="00C93AFA"/>
    <w:rsid w:val="00CA0611"/>
    <w:rsid w:val="00CA2483"/>
    <w:rsid w:val="00CA4B97"/>
    <w:rsid w:val="00CB05D6"/>
    <w:rsid w:val="00CB3E7C"/>
    <w:rsid w:val="00CB4C67"/>
    <w:rsid w:val="00CC00AB"/>
    <w:rsid w:val="00CC1CD0"/>
    <w:rsid w:val="00CC24F7"/>
    <w:rsid w:val="00CC2A76"/>
    <w:rsid w:val="00CC5376"/>
    <w:rsid w:val="00CC585D"/>
    <w:rsid w:val="00CD17A9"/>
    <w:rsid w:val="00CD3084"/>
    <w:rsid w:val="00CD6F81"/>
    <w:rsid w:val="00CD7D33"/>
    <w:rsid w:val="00CE013E"/>
    <w:rsid w:val="00CE0B65"/>
    <w:rsid w:val="00CE19E1"/>
    <w:rsid w:val="00CE5923"/>
    <w:rsid w:val="00CF53E4"/>
    <w:rsid w:val="00D0134B"/>
    <w:rsid w:val="00D1198D"/>
    <w:rsid w:val="00D11AE8"/>
    <w:rsid w:val="00D14AA0"/>
    <w:rsid w:val="00D157EC"/>
    <w:rsid w:val="00D26094"/>
    <w:rsid w:val="00D31474"/>
    <w:rsid w:val="00D35504"/>
    <w:rsid w:val="00D42065"/>
    <w:rsid w:val="00D43208"/>
    <w:rsid w:val="00D51001"/>
    <w:rsid w:val="00D51159"/>
    <w:rsid w:val="00D52117"/>
    <w:rsid w:val="00D650B4"/>
    <w:rsid w:val="00D7293B"/>
    <w:rsid w:val="00D72C0E"/>
    <w:rsid w:val="00D756C3"/>
    <w:rsid w:val="00D7727B"/>
    <w:rsid w:val="00D819FD"/>
    <w:rsid w:val="00D83A9D"/>
    <w:rsid w:val="00D84606"/>
    <w:rsid w:val="00D8660E"/>
    <w:rsid w:val="00D8793C"/>
    <w:rsid w:val="00D94044"/>
    <w:rsid w:val="00D9442F"/>
    <w:rsid w:val="00D950AC"/>
    <w:rsid w:val="00D97D6C"/>
    <w:rsid w:val="00DA0A61"/>
    <w:rsid w:val="00DA0C78"/>
    <w:rsid w:val="00DA17CA"/>
    <w:rsid w:val="00DA1E11"/>
    <w:rsid w:val="00DA3770"/>
    <w:rsid w:val="00DA4E0A"/>
    <w:rsid w:val="00DB0353"/>
    <w:rsid w:val="00DB3F37"/>
    <w:rsid w:val="00DB48C3"/>
    <w:rsid w:val="00DB595E"/>
    <w:rsid w:val="00DB68EF"/>
    <w:rsid w:val="00DB6F02"/>
    <w:rsid w:val="00DC0CD6"/>
    <w:rsid w:val="00DC204F"/>
    <w:rsid w:val="00DC42E3"/>
    <w:rsid w:val="00DD223B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2133"/>
    <w:rsid w:val="00E31DB9"/>
    <w:rsid w:val="00E4013C"/>
    <w:rsid w:val="00E428F4"/>
    <w:rsid w:val="00E6199F"/>
    <w:rsid w:val="00E648D6"/>
    <w:rsid w:val="00E70739"/>
    <w:rsid w:val="00E71A11"/>
    <w:rsid w:val="00E71B07"/>
    <w:rsid w:val="00E73AE8"/>
    <w:rsid w:val="00E75365"/>
    <w:rsid w:val="00E83396"/>
    <w:rsid w:val="00E86DFC"/>
    <w:rsid w:val="00E92314"/>
    <w:rsid w:val="00E926C3"/>
    <w:rsid w:val="00EA7DC5"/>
    <w:rsid w:val="00EB6D44"/>
    <w:rsid w:val="00EB7A6A"/>
    <w:rsid w:val="00EC32DC"/>
    <w:rsid w:val="00ED59D9"/>
    <w:rsid w:val="00ED5C1F"/>
    <w:rsid w:val="00ED60B2"/>
    <w:rsid w:val="00EE1C50"/>
    <w:rsid w:val="00EE6EF4"/>
    <w:rsid w:val="00EF20A3"/>
    <w:rsid w:val="00EF2426"/>
    <w:rsid w:val="00EF70EA"/>
    <w:rsid w:val="00EF7954"/>
    <w:rsid w:val="00F068C8"/>
    <w:rsid w:val="00F105E2"/>
    <w:rsid w:val="00F14AFD"/>
    <w:rsid w:val="00F14E6B"/>
    <w:rsid w:val="00F16A81"/>
    <w:rsid w:val="00F16F4E"/>
    <w:rsid w:val="00F17844"/>
    <w:rsid w:val="00F247F1"/>
    <w:rsid w:val="00F26C21"/>
    <w:rsid w:val="00F3107B"/>
    <w:rsid w:val="00F3362F"/>
    <w:rsid w:val="00F34A9B"/>
    <w:rsid w:val="00F40202"/>
    <w:rsid w:val="00F425CF"/>
    <w:rsid w:val="00F45467"/>
    <w:rsid w:val="00F4721E"/>
    <w:rsid w:val="00F616AE"/>
    <w:rsid w:val="00F669CB"/>
    <w:rsid w:val="00F73AED"/>
    <w:rsid w:val="00F83108"/>
    <w:rsid w:val="00F85B49"/>
    <w:rsid w:val="00F9035E"/>
    <w:rsid w:val="00F930E7"/>
    <w:rsid w:val="00F95EA1"/>
    <w:rsid w:val="00FA0167"/>
    <w:rsid w:val="00FA5449"/>
    <w:rsid w:val="00FA6329"/>
    <w:rsid w:val="00FB1B65"/>
    <w:rsid w:val="00FB1FF5"/>
    <w:rsid w:val="00FB6142"/>
    <w:rsid w:val="00FB6EAC"/>
    <w:rsid w:val="00FC1529"/>
    <w:rsid w:val="00FD61BE"/>
    <w:rsid w:val="00FE1382"/>
    <w:rsid w:val="00FE57E1"/>
    <w:rsid w:val="00FF2D7B"/>
    <w:rsid w:val="00FF2FE9"/>
    <w:rsid w:val="00FF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352C6603-4855-4DAA-84DB-B9F2AA430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Layout" Target="diagrams/layout1.xm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7" Type="http://schemas.openxmlformats.org/officeDocument/2006/relationships/endnotes" Target="endnotes.xml"/><Relationship Id="rId12" Type="http://schemas.openxmlformats.org/officeDocument/2006/relationships/diagramData" Target="diagrams/data1.xml"/><Relationship Id="rId17" Type="http://schemas.openxmlformats.org/officeDocument/2006/relationships/header" Target="head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07/relationships/diagramDrawing" Target="diagrams/drawing1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1.xm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QuickStyle" Target="diagrams/quickStyle1.xml"/><Relationship Id="rId22" Type="http://schemas.openxmlformats.org/officeDocument/2006/relationships/footer" Target="footer5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2D3F97-7970-4E7E-82A0-832CAFC4BB5C}" type="doc">
      <dgm:prSet loTypeId="urn:microsoft.com/office/officeart/2005/8/layout/process2" loCatId="process" qsTypeId="urn:microsoft.com/office/officeart/2005/8/quickstyle/simple2" qsCatId="simple" csTypeId="urn:microsoft.com/office/officeart/2005/8/colors/colorful2" csCatId="colorful" phldr="1"/>
      <dgm:spPr/>
    </dgm:pt>
    <dgm:pt modelId="{1F32396F-ACC9-443C-B695-8F7BE39DBF4C}">
      <dgm:prSet phldrT="[Text]"/>
      <dgm:spPr/>
      <dgm:t>
        <a:bodyPr/>
        <a:lstStyle/>
        <a:p>
          <a:pPr algn="ctr"/>
          <a:r>
            <a:rPr lang="en-US"/>
            <a:t>Khởi tạo dự án</a:t>
          </a:r>
        </a:p>
      </dgm:t>
    </dgm:pt>
    <dgm:pt modelId="{D002BF33-0DB9-4B10-9E22-B4F679D093A9}" type="par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D6878242-E137-4D26-8E4F-A43721AA03C0}" type="sibTrans" cxnId="{0198F07C-4930-4A1B-90F2-BB3E61DD161E}">
      <dgm:prSet/>
      <dgm:spPr/>
      <dgm:t>
        <a:bodyPr/>
        <a:lstStyle/>
        <a:p>
          <a:pPr algn="ctr"/>
          <a:endParaRPr lang="en-US"/>
        </a:p>
      </dgm:t>
    </dgm:pt>
    <dgm:pt modelId="{80EE2030-4CA6-4B45-99DE-A500576DC7D9}">
      <dgm:prSet phldrT="[Text]"/>
      <dgm:spPr/>
      <dgm:t>
        <a:bodyPr/>
        <a:lstStyle/>
        <a:p>
          <a:pPr algn="ctr"/>
          <a:r>
            <a:rPr lang="en-US"/>
            <a:t>Chuẩn bị nhân sự</a:t>
          </a:r>
        </a:p>
      </dgm:t>
    </dgm:pt>
    <dgm:pt modelId="{D5BD73BE-03AD-48D7-8E2B-D0F0D154555E}" type="par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6CBC3C3B-FCCC-4863-BE12-6A56787F4276}" type="sibTrans" cxnId="{B254761E-BE78-4D06-AC95-2DE5325A4904}">
      <dgm:prSet/>
      <dgm:spPr/>
      <dgm:t>
        <a:bodyPr/>
        <a:lstStyle/>
        <a:p>
          <a:pPr algn="ctr"/>
          <a:endParaRPr lang="en-US"/>
        </a:p>
      </dgm:t>
    </dgm:pt>
    <dgm:pt modelId="{12438D75-65A3-45FA-80C1-208C06964CB9}">
      <dgm:prSet phldrT="[Text]"/>
      <dgm:spPr/>
      <dgm:t>
        <a:bodyPr/>
        <a:lstStyle/>
        <a:p>
          <a:pPr algn="ctr"/>
          <a:r>
            <a:rPr lang="en-US"/>
            <a:t>Khảo sát yêu cầu khách hàng</a:t>
          </a:r>
        </a:p>
      </dgm:t>
    </dgm:pt>
    <dgm:pt modelId="{6B33455B-A2F3-40C2-850E-15A8D15973D2}" type="par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AA9BE435-7864-4E17-B027-7042CAD8E33D}" type="sibTrans" cxnId="{F5EAF81A-7282-45E5-A2A2-E8C041589216}">
      <dgm:prSet/>
      <dgm:spPr/>
      <dgm:t>
        <a:bodyPr/>
        <a:lstStyle/>
        <a:p>
          <a:pPr algn="ctr"/>
          <a:endParaRPr lang="en-US"/>
        </a:p>
      </dgm:t>
    </dgm:pt>
    <dgm:pt modelId="{3BFC03A6-174A-473C-B1E8-651F3B5CD010}">
      <dgm:prSet phldrT="[Text]"/>
      <dgm:spPr/>
      <dgm:t>
        <a:bodyPr/>
        <a:lstStyle/>
        <a:p>
          <a:pPr algn="ctr"/>
          <a:r>
            <a:rPr lang="en-US"/>
            <a:t>Thiết kế quy trình nghiệp vụ</a:t>
          </a:r>
        </a:p>
      </dgm:t>
    </dgm:pt>
    <dgm:pt modelId="{91253DE8-ED39-40EE-B7A5-78A9381E8EA9}" type="par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5EDD5B85-715C-4192-8C56-5C2063356290}" type="sibTrans" cxnId="{D9E07AB7-0D1C-4474-901A-D318608FB80F}">
      <dgm:prSet/>
      <dgm:spPr/>
      <dgm:t>
        <a:bodyPr/>
        <a:lstStyle/>
        <a:p>
          <a:pPr algn="ctr"/>
          <a:endParaRPr lang="en-US"/>
        </a:p>
      </dgm:t>
    </dgm:pt>
    <dgm:pt modelId="{768AD2F7-222C-4887-BCB7-66123C041104}">
      <dgm:prSet phldrT="[Text]"/>
      <dgm:spPr/>
      <dgm:t>
        <a:bodyPr/>
        <a:lstStyle/>
        <a:p>
          <a:pPr algn="ctr"/>
          <a:r>
            <a:rPr lang="en-US"/>
            <a:t>Quản lý nội bộ</a:t>
          </a:r>
        </a:p>
      </dgm:t>
    </dgm:pt>
    <dgm:pt modelId="{7F0E92E4-6CC1-4413-992A-9B1B8311D1F0}" type="par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8B610267-32E8-4686-9873-0C58CE70AFFD}" type="sibTrans" cxnId="{CBBC1627-DD63-456F-B047-A480EAE11677}">
      <dgm:prSet/>
      <dgm:spPr/>
      <dgm:t>
        <a:bodyPr/>
        <a:lstStyle/>
        <a:p>
          <a:pPr algn="ctr"/>
          <a:endParaRPr lang="en-US"/>
        </a:p>
      </dgm:t>
    </dgm:pt>
    <dgm:pt modelId="{5A54E1C2-4E63-449C-BE40-D8DBD7BD341D}">
      <dgm:prSet phldrT="[Text]"/>
      <dgm:spPr/>
      <dgm:t>
        <a:bodyPr/>
        <a:lstStyle/>
        <a:p>
          <a:pPr algn="ctr"/>
          <a:r>
            <a:rPr lang="en-US"/>
            <a:t>Ước lượng ( chức năng, thời gian,môi trường,hạng mục kiểm thư)</a:t>
          </a:r>
        </a:p>
      </dgm:t>
    </dgm:pt>
    <dgm:pt modelId="{048AC6C6-7551-48E1-B1E6-AB7B926EB5DE}" type="par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D20C5607-B956-4FAE-91A6-640DD5795BFC}" type="sibTrans" cxnId="{78E2940A-5E47-48E4-B841-E26A7865FFE6}">
      <dgm:prSet/>
      <dgm:spPr/>
      <dgm:t>
        <a:bodyPr/>
        <a:lstStyle/>
        <a:p>
          <a:pPr algn="ctr"/>
          <a:endParaRPr lang="en-US"/>
        </a:p>
      </dgm:t>
    </dgm:pt>
    <dgm:pt modelId="{4D5BCFE4-DEBF-4035-AD1E-235DC64D9B4C}">
      <dgm:prSet phldrT="[Text]"/>
      <dgm:spPr/>
      <dgm:t>
        <a:bodyPr/>
        <a:lstStyle/>
        <a:p>
          <a:pPr algn="ctr"/>
          <a:r>
            <a:rPr lang="en-US"/>
            <a:t>Ước lượng giá thành</a:t>
          </a:r>
        </a:p>
      </dgm:t>
    </dgm:pt>
    <dgm:pt modelId="{758782E8-F6DE-4C6E-BDD2-C9ADBC8A7B6B}" type="par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6923FE1F-7E14-4408-9BA5-148E39882655}" type="sibTrans" cxnId="{86EA6BCC-081B-4F3C-A5FA-22703FBCC021}">
      <dgm:prSet/>
      <dgm:spPr/>
      <dgm:t>
        <a:bodyPr/>
        <a:lstStyle/>
        <a:p>
          <a:pPr algn="ctr"/>
          <a:endParaRPr lang="en-US"/>
        </a:p>
      </dgm:t>
    </dgm:pt>
    <dgm:pt modelId="{450B1300-8BBF-407E-9986-D51961989355}">
      <dgm:prSet phldrT="[Text]"/>
      <dgm:spPr/>
      <dgm:t>
        <a:bodyPr/>
        <a:lstStyle/>
        <a:p>
          <a:pPr algn="ctr"/>
          <a:r>
            <a:rPr lang="en-US"/>
            <a:t>Phát triển và test giai đoạn 1</a:t>
          </a:r>
        </a:p>
      </dgm:t>
    </dgm:pt>
    <dgm:pt modelId="{D9121E7D-1201-4070-B72E-1285B2916791}" type="par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B83A0FBC-AD66-4C31-B62B-119781B29E9E}" type="sibTrans" cxnId="{45A23B2C-75A8-4D6E-A413-1ADFDF93BAD0}">
      <dgm:prSet/>
      <dgm:spPr/>
      <dgm:t>
        <a:bodyPr/>
        <a:lstStyle/>
        <a:p>
          <a:pPr algn="ctr"/>
          <a:endParaRPr lang="en-US"/>
        </a:p>
      </dgm:t>
    </dgm:pt>
    <dgm:pt modelId="{2DCC4287-F6FE-4F62-8685-2B7BA9402E74}">
      <dgm:prSet phldrT="[Text]"/>
      <dgm:spPr/>
      <dgm:t>
        <a:bodyPr/>
        <a:lstStyle/>
        <a:p>
          <a:pPr algn="ctr"/>
          <a:r>
            <a:rPr lang="en-US"/>
            <a:t>Phát triển và test giai đoạn 2</a:t>
          </a:r>
        </a:p>
      </dgm:t>
    </dgm:pt>
    <dgm:pt modelId="{C1D21773-3E64-4F9D-BCF3-7138E941AAAB}" type="par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08406936-EAAC-4D36-8572-5934E15AE6BE}" type="sibTrans" cxnId="{29AC1DB3-B76C-4009-987E-D407B73741F6}">
      <dgm:prSet/>
      <dgm:spPr/>
      <dgm:t>
        <a:bodyPr/>
        <a:lstStyle/>
        <a:p>
          <a:pPr algn="ctr"/>
          <a:endParaRPr lang="en-US"/>
        </a:p>
      </dgm:t>
    </dgm:pt>
    <dgm:pt modelId="{AB1A41AC-907A-4788-A560-70701E1CEA0B}">
      <dgm:prSet phldrT="[Text]"/>
      <dgm:spPr/>
      <dgm:t>
        <a:bodyPr/>
        <a:lstStyle/>
        <a:p>
          <a:pPr algn="ctr"/>
          <a:r>
            <a:rPr lang="en-US"/>
            <a:t>Phát triển và test giai đoạn 3</a:t>
          </a:r>
        </a:p>
      </dgm:t>
    </dgm:pt>
    <dgm:pt modelId="{C38CF9AA-C3B9-495A-9BE7-40A8D5E7A95B}" type="par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43EA7916-FDDD-47CC-92AC-AFCA57277A96}" type="sibTrans" cxnId="{BBBD7F51-B63D-4C90-A520-BF6C688B2EC1}">
      <dgm:prSet/>
      <dgm:spPr/>
      <dgm:t>
        <a:bodyPr/>
        <a:lstStyle/>
        <a:p>
          <a:pPr algn="ctr"/>
          <a:endParaRPr lang="en-US"/>
        </a:p>
      </dgm:t>
    </dgm:pt>
    <dgm:pt modelId="{B865185F-BBC2-46AA-9FB9-F6F539EFB415}">
      <dgm:prSet phldrT="[Text]"/>
      <dgm:spPr/>
      <dgm:t>
        <a:bodyPr/>
        <a:lstStyle/>
        <a:p>
          <a:pPr algn="ctr"/>
          <a:r>
            <a:rPr lang="en-US"/>
            <a:t>Kiểm tra tổng thể</a:t>
          </a:r>
        </a:p>
      </dgm:t>
    </dgm:pt>
    <dgm:pt modelId="{E189979F-3554-4924-80F1-2B5508B279F3}" type="par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8D8E891F-AD7E-4FBC-9B2B-BFFFA53E2128}" type="sibTrans" cxnId="{CEC1DD78-CA00-4ACD-8062-23AEF687F8E3}">
      <dgm:prSet/>
      <dgm:spPr/>
      <dgm:t>
        <a:bodyPr/>
        <a:lstStyle/>
        <a:p>
          <a:pPr algn="ctr"/>
          <a:endParaRPr lang="en-US"/>
        </a:p>
      </dgm:t>
    </dgm:pt>
    <dgm:pt modelId="{A4F63631-D9EE-4DC3-A168-5B109544EEA2}">
      <dgm:prSet phldrT="[Text]"/>
      <dgm:spPr/>
      <dgm:t>
        <a:bodyPr/>
        <a:lstStyle/>
        <a:p>
          <a:pPr algn="ctr"/>
          <a:r>
            <a:rPr lang="en-US"/>
            <a:t>Bàn giao cho khách hàng</a:t>
          </a:r>
        </a:p>
      </dgm:t>
    </dgm:pt>
    <dgm:pt modelId="{EC3359FE-D6FC-4492-BED1-A6FA9E0AA816}" type="par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4A9FCA7F-70D2-4A9B-9821-11D203A5D08F}" type="sibTrans" cxnId="{48DCDCBA-7007-47E6-B274-EB5B8773D6B6}">
      <dgm:prSet/>
      <dgm:spPr/>
      <dgm:t>
        <a:bodyPr/>
        <a:lstStyle/>
        <a:p>
          <a:pPr algn="ctr"/>
          <a:endParaRPr lang="en-US"/>
        </a:p>
      </dgm:t>
    </dgm:pt>
    <dgm:pt modelId="{AA47E1FC-6EDE-4B5F-BCA0-8E829B6EB8C6}" type="pres">
      <dgm:prSet presAssocID="{A52D3F97-7970-4E7E-82A0-832CAFC4BB5C}" presName="linearFlow" presStyleCnt="0">
        <dgm:presLayoutVars>
          <dgm:resizeHandles val="exact"/>
        </dgm:presLayoutVars>
      </dgm:prSet>
      <dgm:spPr/>
    </dgm:pt>
    <dgm:pt modelId="{E89D25F6-CCAC-435C-9B8A-63A5AFE875F3}" type="pres">
      <dgm:prSet presAssocID="{1F32396F-ACC9-443C-B695-8F7BE39DBF4C}" presName="node" presStyleLbl="node1" presStyleIdx="0" presStyleCnt="12">
        <dgm:presLayoutVars>
          <dgm:bulletEnabled val="1"/>
        </dgm:presLayoutVars>
      </dgm:prSet>
      <dgm:spPr/>
    </dgm:pt>
    <dgm:pt modelId="{70DDE6B7-0621-4D5A-BA2E-668A985EDB39}" type="pres">
      <dgm:prSet presAssocID="{D6878242-E137-4D26-8E4F-A43721AA03C0}" presName="sibTrans" presStyleLbl="sibTrans2D1" presStyleIdx="0" presStyleCnt="11"/>
      <dgm:spPr/>
    </dgm:pt>
    <dgm:pt modelId="{C29833C0-2C7E-4908-93F3-718BA3CCD601}" type="pres">
      <dgm:prSet presAssocID="{D6878242-E137-4D26-8E4F-A43721AA03C0}" presName="connectorText" presStyleLbl="sibTrans2D1" presStyleIdx="0" presStyleCnt="11"/>
      <dgm:spPr/>
    </dgm:pt>
    <dgm:pt modelId="{B334BE17-BBE0-41BB-B0C6-93D50CFD0245}" type="pres">
      <dgm:prSet presAssocID="{80EE2030-4CA6-4B45-99DE-A500576DC7D9}" presName="node" presStyleLbl="node1" presStyleIdx="1" presStyleCnt="12">
        <dgm:presLayoutVars>
          <dgm:bulletEnabled val="1"/>
        </dgm:presLayoutVars>
      </dgm:prSet>
      <dgm:spPr/>
    </dgm:pt>
    <dgm:pt modelId="{D2095EDE-5AF2-4DBA-AAE5-EE9DE44ED189}" type="pres">
      <dgm:prSet presAssocID="{6CBC3C3B-FCCC-4863-BE12-6A56787F4276}" presName="sibTrans" presStyleLbl="sibTrans2D1" presStyleIdx="1" presStyleCnt="11"/>
      <dgm:spPr/>
    </dgm:pt>
    <dgm:pt modelId="{370814D2-094E-42C4-84D1-BDF61A989CC0}" type="pres">
      <dgm:prSet presAssocID="{6CBC3C3B-FCCC-4863-BE12-6A56787F4276}" presName="connectorText" presStyleLbl="sibTrans2D1" presStyleIdx="1" presStyleCnt="11"/>
      <dgm:spPr/>
    </dgm:pt>
    <dgm:pt modelId="{34B6B5AC-3E6A-4BC5-83C5-A8F8C847E029}" type="pres">
      <dgm:prSet presAssocID="{12438D75-65A3-45FA-80C1-208C06964CB9}" presName="node" presStyleLbl="node1" presStyleIdx="2" presStyleCnt="12">
        <dgm:presLayoutVars>
          <dgm:bulletEnabled val="1"/>
        </dgm:presLayoutVars>
      </dgm:prSet>
      <dgm:spPr/>
    </dgm:pt>
    <dgm:pt modelId="{E4987F6F-E9CC-40EE-8921-9E5AF43C4759}" type="pres">
      <dgm:prSet presAssocID="{AA9BE435-7864-4E17-B027-7042CAD8E33D}" presName="sibTrans" presStyleLbl="sibTrans2D1" presStyleIdx="2" presStyleCnt="11"/>
      <dgm:spPr/>
    </dgm:pt>
    <dgm:pt modelId="{FF85D896-FD80-4109-9BD9-5C74823E4996}" type="pres">
      <dgm:prSet presAssocID="{AA9BE435-7864-4E17-B027-7042CAD8E33D}" presName="connectorText" presStyleLbl="sibTrans2D1" presStyleIdx="2" presStyleCnt="11"/>
      <dgm:spPr/>
    </dgm:pt>
    <dgm:pt modelId="{78D4D61A-A9CB-4281-9D7A-9EB4627BD64E}" type="pres">
      <dgm:prSet presAssocID="{3BFC03A6-174A-473C-B1E8-651F3B5CD010}" presName="node" presStyleLbl="node1" presStyleIdx="3" presStyleCnt="12">
        <dgm:presLayoutVars>
          <dgm:bulletEnabled val="1"/>
        </dgm:presLayoutVars>
      </dgm:prSet>
      <dgm:spPr/>
    </dgm:pt>
    <dgm:pt modelId="{EB1EC089-DBD0-40C6-B490-FE161F8B4AAF}" type="pres">
      <dgm:prSet presAssocID="{5EDD5B85-715C-4192-8C56-5C2063356290}" presName="sibTrans" presStyleLbl="sibTrans2D1" presStyleIdx="3" presStyleCnt="11"/>
      <dgm:spPr/>
    </dgm:pt>
    <dgm:pt modelId="{24043461-DF72-40D9-BD41-7C94200D06D6}" type="pres">
      <dgm:prSet presAssocID="{5EDD5B85-715C-4192-8C56-5C2063356290}" presName="connectorText" presStyleLbl="sibTrans2D1" presStyleIdx="3" presStyleCnt="11"/>
      <dgm:spPr/>
    </dgm:pt>
    <dgm:pt modelId="{0FD39CD5-B5FC-4D99-956D-448077D094A3}" type="pres">
      <dgm:prSet presAssocID="{768AD2F7-222C-4887-BCB7-66123C041104}" presName="node" presStyleLbl="node1" presStyleIdx="4" presStyleCnt="12">
        <dgm:presLayoutVars>
          <dgm:bulletEnabled val="1"/>
        </dgm:presLayoutVars>
      </dgm:prSet>
      <dgm:spPr/>
    </dgm:pt>
    <dgm:pt modelId="{C78EB9EE-231E-4B32-80D2-16D636A882EC}" type="pres">
      <dgm:prSet presAssocID="{8B610267-32E8-4686-9873-0C58CE70AFFD}" presName="sibTrans" presStyleLbl="sibTrans2D1" presStyleIdx="4" presStyleCnt="11"/>
      <dgm:spPr/>
    </dgm:pt>
    <dgm:pt modelId="{E48F01A4-A5BE-4B58-B6B1-4FC0526E28D0}" type="pres">
      <dgm:prSet presAssocID="{8B610267-32E8-4686-9873-0C58CE70AFFD}" presName="connectorText" presStyleLbl="sibTrans2D1" presStyleIdx="4" presStyleCnt="11"/>
      <dgm:spPr/>
    </dgm:pt>
    <dgm:pt modelId="{B22D5E97-BA4B-40F9-A308-1B098F6FAC75}" type="pres">
      <dgm:prSet presAssocID="{5A54E1C2-4E63-449C-BE40-D8DBD7BD341D}" presName="node" presStyleLbl="node1" presStyleIdx="5" presStyleCnt="12">
        <dgm:presLayoutVars>
          <dgm:bulletEnabled val="1"/>
        </dgm:presLayoutVars>
      </dgm:prSet>
      <dgm:spPr/>
    </dgm:pt>
    <dgm:pt modelId="{947DA86D-49DC-4DEA-B119-7AD1543F6EAA}" type="pres">
      <dgm:prSet presAssocID="{D20C5607-B956-4FAE-91A6-640DD5795BFC}" presName="sibTrans" presStyleLbl="sibTrans2D1" presStyleIdx="5" presStyleCnt="11"/>
      <dgm:spPr/>
    </dgm:pt>
    <dgm:pt modelId="{569D0844-EBF8-47FC-8F1E-B7CA0871CAC2}" type="pres">
      <dgm:prSet presAssocID="{D20C5607-B956-4FAE-91A6-640DD5795BFC}" presName="connectorText" presStyleLbl="sibTrans2D1" presStyleIdx="5" presStyleCnt="11"/>
      <dgm:spPr/>
    </dgm:pt>
    <dgm:pt modelId="{6063364B-0982-48CD-BC80-658D068BF1CD}" type="pres">
      <dgm:prSet presAssocID="{4D5BCFE4-DEBF-4035-AD1E-235DC64D9B4C}" presName="node" presStyleLbl="node1" presStyleIdx="6" presStyleCnt="12">
        <dgm:presLayoutVars>
          <dgm:bulletEnabled val="1"/>
        </dgm:presLayoutVars>
      </dgm:prSet>
      <dgm:spPr/>
    </dgm:pt>
    <dgm:pt modelId="{27DEF100-434B-499A-ACDF-9809F50B617C}" type="pres">
      <dgm:prSet presAssocID="{6923FE1F-7E14-4408-9BA5-148E39882655}" presName="sibTrans" presStyleLbl="sibTrans2D1" presStyleIdx="6" presStyleCnt="11"/>
      <dgm:spPr/>
    </dgm:pt>
    <dgm:pt modelId="{B1774E45-BEAD-496A-957E-09900035B21E}" type="pres">
      <dgm:prSet presAssocID="{6923FE1F-7E14-4408-9BA5-148E39882655}" presName="connectorText" presStyleLbl="sibTrans2D1" presStyleIdx="6" presStyleCnt="11"/>
      <dgm:spPr/>
    </dgm:pt>
    <dgm:pt modelId="{B02EB46D-58FA-4A2D-AB4C-56609E951B78}" type="pres">
      <dgm:prSet presAssocID="{450B1300-8BBF-407E-9986-D51961989355}" presName="node" presStyleLbl="node1" presStyleIdx="7" presStyleCnt="12">
        <dgm:presLayoutVars>
          <dgm:bulletEnabled val="1"/>
        </dgm:presLayoutVars>
      </dgm:prSet>
      <dgm:spPr/>
    </dgm:pt>
    <dgm:pt modelId="{27B05FEB-FB31-4ADB-94C7-43578F35A78F}" type="pres">
      <dgm:prSet presAssocID="{B83A0FBC-AD66-4C31-B62B-119781B29E9E}" presName="sibTrans" presStyleLbl="sibTrans2D1" presStyleIdx="7" presStyleCnt="11"/>
      <dgm:spPr/>
    </dgm:pt>
    <dgm:pt modelId="{3FD3659C-78E0-4640-A964-1AADE1FEDC52}" type="pres">
      <dgm:prSet presAssocID="{B83A0FBC-AD66-4C31-B62B-119781B29E9E}" presName="connectorText" presStyleLbl="sibTrans2D1" presStyleIdx="7" presStyleCnt="11"/>
      <dgm:spPr/>
    </dgm:pt>
    <dgm:pt modelId="{C56D6B9F-B937-4148-AC8F-0EFDF6B8B977}" type="pres">
      <dgm:prSet presAssocID="{2DCC4287-F6FE-4F62-8685-2B7BA9402E74}" presName="node" presStyleLbl="node1" presStyleIdx="8" presStyleCnt="12">
        <dgm:presLayoutVars>
          <dgm:bulletEnabled val="1"/>
        </dgm:presLayoutVars>
      </dgm:prSet>
      <dgm:spPr/>
    </dgm:pt>
    <dgm:pt modelId="{A5F8736E-3D83-4F13-BAAF-2EE51B0D20C7}" type="pres">
      <dgm:prSet presAssocID="{08406936-EAAC-4D36-8572-5934E15AE6BE}" presName="sibTrans" presStyleLbl="sibTrans2D1" presStyleIdx="8" presStyleCnt="11"/>
      <dgm:spPr/>
    </dgm:pt>
    <dgm:pt modelId="{D7AC04AC-C462-4F7F-A600-D7CA786A1CE3}" type="pres">
      <dgm:prSet presAssocID="{08406936-EAAC-4D36-8572-5934E15AE6BE}" presName="connectorText" presStyleLbl="sibTrans2D1" presStyleIdx="8" presStyleCnt="11"/>
      <dgm:spPr/>
    </dgm:pt>
    <dgm:pt modelId="{B822A495-FD00-4EB1-B7AB-AE76B55B21ED}" type="pres">
      <dgm:prSet presAssocID="{AB1A41AC-907A-4788-A560-70701E1CEA0B}" presName="node" presStyleLbl="node1" presStyleIdx="9" presStyleCnt="12">
        <dgm:presLayoutVars>
          <dgm:bulletEnabled val="1"/>
        </dgm:presLayoutVars>
      </dgm:prSet>
      <dgm:spPr/>
    </dgm:pt>
    <dgm:pt modelId="{FD5786D8-A4DC-4582-958A-4AC7313ECD9B}" type="pres">
      <dgm:prSet presAssocID="{43EA7916-FDDD-47CC-92AC-AFCA57277A96}" presName="sibTrans" presStyleLbl="sibTrans2D1" presStyleIdx="9" presStyleCnt="11"/>
      <dgm:spPr/>
    </dgm:pt>
    <dgm:pt modelId="{34672244-A5CD-424B-AC2B-3C78C8F2C7CF}" type="pres">
      <dgm:prSet presAssocID="{43EA7916-FDDD-47CC-92AC-AFCA57277A96}" presName="connectorText" presStyleLbl="sibTrans2D1" presStyleIdx="9" presStyleCnt="11"/>
      <dgm:spPr/>
    </dgm:pt>
    <dgm:pt modelId="{7B195BE9-0D3B-42D9-843E-A95F991EA744}" type="pres">
      <dgm:prSet presAssocID="{B865185F-BBC2-46AA-9FB9-F6F539EFB415}" presName="node" presStyleLbl="node1" presStyleIdx="10" presStyleCnt="12">
        <dgm:presLayoutVars>
          <dgm:bulletEnabled val="1"/>
        </dgm:presLayoutVars>
      </dgm:prSet>
      <dgm:spPr/>
    </dgm:pt>
    <dgm:pt modelId="{726A699A-54D6-4EDB-9999-9183C97B1493}" type="pres">
      <dgm:prSet presAssocID="{8D8E891F-AD7E-4FBC-9B2B-BFFFA53E2128}" presName="sibTrans" presStyleLbl="sibTrans2D1" presStyleIdx="10" presStyleCnt="11"/>
      <dgm:spPr/>
    </dgm:pt>
    <dgm:pt modelId="{804EAAA9-2E21-4469-B3ED-1011B31CFF14}" type="pres">
      <dgm:prSet presAssocID="{8D8E891F-AD7E-4FBC-9B2B-BFFFA53E2128}" presName="connectorText" presStyleLbl="sibTrans2D1" presStyleIdx="10" presStyleCnt="11"/>
      <dgm:spPr/>
    </dgm:pt>
    <dgm:pt modelId="{DF187C5B-7042-41A1-85CE-A7BA697CB23F}" type="pres">
      <dgm:prSet presAssocID="{A4F63631-D9EE-4DC3-A168-5B109544EEA2}" presName="node" presStyleLbl="node1" presStyleIdx="11" presStyleCnt="12">
        <dgm:presLayoutVars>
          <dgm:bulletEnabled val="1"/>
        </dgm:presLayoutVars>
      </dgm:prSet>
      <dgm:spPr/>
    </dgm:pt>
  </dgm:ptLst>
  <dgm:cxnLst>
    <dgm:cxn modelId="{78E2940A-5E47-48E4-B841-E26A7865FFE6}" srcId="{A52D3F97-7970-4E7E-82A0-832CAFC4BB5C}" destId="{5A54E1C2-4E63-449C-BE40-D8DBD7BD341D}" srcOrd="5" destOrd="0" parTransId="{048AC6C6-7551-48E1-B1E6-AB7B926EB5DE}" sibTransId="{D20C5607-B956-4FAE-91A6-640DD5795BFC}"/>
    <dgm:cxn modelId="{450D350B-307E-4C1B-B94B-5156D60EC214}" type="presOf" srcId="{08406936-EAAC-4D36-8572-5934E15AE6BE}" destId="{A5F8736E-3D83-4F13-BAAF-2EE51B0D20C7}" srcOrd="0" destOrd="0" presId="urn:microsoft.com/office/officeart/2005/8/layout/process2"/>
    <dgm:cxn modelId="{3D90EB16-A592-4516-AF4C-CE7E9FDB30ED}" type="presOf" srcId="{3BFC03A6-174A-473C-B1E8-651F3B5CD010}" destId="{78D4D61A-A9CB-4281-9D7A-9EB4627BD64E}" srcOrd="0" destOrd="0" presId="urn:microsoft.com/office/officeart/2005/8/layout/process2"/>
    <dgm:cxn modelId="{F5EAF81A-7282-45E5-A2A2-E8C041589216}" srcId="{A52D3F97-7970-4E7E-82A0-832CAFC4BB5C}" destId="{12438D75-65A3-45FA-80C1-208C06964CB9}" srcOrd="2" destOrd="0" parTransId="{6B33455B-A2F3-40C2-850E-15A8D15973D2}" sibTransId="{AA9BE435-7864-4E17-B027-7042CAD8E33D}"/>
    <dgm:cxn modelId="{B254761E-BE78-4D06-AC95-2DE5325A4904}" srcId="{A52D3F97-7970-4E7E-82A0-832CAFC4BB5C}" destId="{80EE2030-4CA6-4B45-99DE-A500576DC7D9}" srcOrd="1" destOrd="0" parTransId="{D5BD73BE-03AD-48D7-8E2B-D0F0D154555E}" sibTransId="{6CBC3C3B-FCCC-4863-BE12-6A56787F4276}"/>
    <dgm:cxn modelId="{CBED3B20-C47C-4C0A-8B28-D640BE89A871}" type="presOf" srcId="{6CBC3C3B-FCCC-4863-BE12-6A56787F4276}" destId="{D2095EDE-5AF2-4DBA-AAE5-EE9DE44ED189}" srcOrd="0" destOrd="0" presId="urn:microsoft.com/office/officeart/2005/8/layout/process2"/>
    <dgm:cxn modelId="{08EB1225-585C-4B1A-B9DF-A09D530184BC}" type="presOf" srcId="{43EA7916-FDDD-47CC-92AC-AFCA57277A96}" destId="{FD5786D8-A4DC-4582-958A-4AC7313ECD9B}" srcOrd="0" destOrd="0" presId="urn:microsoft.com/office/officeart/2005/8/layout/process2"/>
    <dgm:cxn modelId="{CBBC1627-DD63-456F-B047-A480EAE11677}" srcId="{A52D3F97-7970-4E7E-82A0-832CAFC4BB5C}" destId="{768AD2F7-222C-4887-BCB7-66123C041104}" srcOrd="4" destOrd="0" parTransId="{7F0E92E4-6CC1-4413-992A-9B1B8311D1F0}" sibTransId="{8B610267-32E8-4686-9873-0C58CE70AFFD}"/>
    <dgm:cxn modelId="{07BE5C27-8006-4DE7-BF99-A69BAF437FF1}" type="presOf" srcId="{80EE2030-4CA6-4B45-99DE-A500576DC7D9}" destId="{B334BE17-BBE0-41BB-B0C6-93D50CFD0245}" srcOrd="0" destOrd="0" presId="urn:microsoft.com/office/officeart/2005/8/layout/process2"/>
    <dgm:cxn modelId="{E20D8328-AFA2-4C53-9F81-351CC90CC657}" type="presOf" srcId="{D6878242-E137-4D26-8E4F-A43721AA03C0}" destId="{70DDE6B7-0621-4D5A-BA2E-668A985EDB39}" srcOrd="0" destOrd="0" presId="urn:microsoft.com/office/officeart/2005/8/layout/process2"/>
    <dgm:cxn modelId="{45A23B2C-75A8-4D6E-A413-1ADFDF93BAD0}" srcId="{A52D3F97-7970-4E7E-82A0-832CAFC4BB5C}" destId="{450B1300-8BBF-407E-9986-D51961989355}" srcOrd="7" destOrd="0" parTransId="{D9121E7D-1201-4070-B72E-1285B2916791}" sibTransId="{B83A0FBC-AD66-4C31-B62B-119781B29E9E}"/>
    <dgm:cxn modelId="{13D2D52D-2515-4FF9-943A-D4080B2BFC0B}" type="presOf" srcId="{AA9BE435-7864-4E17-B027-7042CAD8E33D}" destId="{FF85D896-FD80-4109-9BD9-5C74823E4996}" srcOrd="1" destOrd="0" presId="urn:microsoft.com/office/officeart/2005/8/layout/process2"/>
    <dgm:cxn modelId="{FB3AD232-E1FC-4205-A501-EE70FE4B29CE}" type="presOf" srcId="{AB1A41AC-907A-4788-A560-70701E1CEA0B}" destId="{B822A495-FD00-4EB1-B7AB-AE76B55B21ED}" srcOrd="0" destOrd="0" presId="urn:microsoft.com/office/officeart/2005/8/layout/process2"/>
    <dgm:cxn modelId="{9F2A333D-9EF4-4374-BDA2-5EECA2C514DC}" type="presOf" srcId="{43EA7916-FDDD-47CC-92AC-AFCA57277A96}" destId="{34672244-A5CD-424B-AC2B-3C78C8F2C7CF}" srcOrd="1" destOrd="0" presId="urn:microsoft.com/office/officeart/2005/8/layout/process2"/>
    <dgm:cxn modelId="{0F61553F-F62E-4302-BFE9-9F65D0C8FA52}" type="presOf" srcId="{12438D75-65A3-45FA-80C1-208C06964CB9}" destId="{34B6B5AC-3E6A-4BC5-83C5-A8F8C847E029}" srcOrd="0" destOrd="0" presId="urn:microsoft.com/office/officeart/2005/8/layout/process2"/>
    <dgm:cxn modelId="{2A94D443-3605-4641-987C-8CB1295BF352}" type="presOf" srcId="{08406936-EAAC-4D36-8572-5934E15AE6BE}" destId="{D7AC04AC-C462-4F7F-A600-D7CA786A1CE3}" srcOrd="1" destOrd="0" presId="urn:microsoft.com/office/officeart/2005/8/layout/process2"/>
    <dgm:cxn modelId="{68B49A64-EA5D-4DB8-AA86-4BEDCE7221A2}" type="presOf" srcId="{A4F63631-D9EE-4DC3-A168-5B109544EEA2}" destId="{DF187C5B-7042-41A1-85CE-A7BA697CB23F}" srcOrd="0" destOrd="0" presId="urn:microsoft.com/office/officeart/2005/8/layout/process2"/>
    <dgm:cxn modelId="{42543546-93FD-4AC0-A249-192EB73593A9}" type="presOf" srcId="{8B610267-32E8-4686-9873-0C58CE70AFFD}" destId="{E48F01A4-A5BE-4B58-B6B1-4FC0526E28D0}" srcOrd="1" destOrd="0" presId="urn:microsoft.com/office/officeart/2005/8/layout/process2"/>
    <dgm:cxn modelId="{98A41348-1EE2-4CF1-B9C2-72EB562EF61E}" type="presOf" srcId="{B83A0FBC-AD66-4C31-B62B-119781B29E9E}" destId="{27B05FEB-FB31-4ADB-94C7-43578F35A78F}" srcOrd="0" destOrd="0" presId="urn:microsoft.com/office/officeart/2005/8/layout/process2"/>
    <dgm:cxn modelId="{3B532348-9EB1-4F5C-9EBA-21A6F5717C8F}" type="presOf" srcId="{1F32396F-ACC9-443C-B695-8F7BE39DBF4C}" destId="{E89D25F6-CCAC-435C-9B8A-63A5AFE875F3}" srcOrd="0" destOrd="0" presId="urn:microsoft.com/office/officeart/2005/8/layout/process2"/>
    <dgm:cxn modelId="{BBBD7F51-B63D-4C90-A520-BF6C688B2EC1}" srcId="{A52D3F97-7970-4E7E-82A0-832CAFC4BB5C}" destId="{AB1A41AC-907A-4788-A560-70701E1CEA0B}" srcOrd="9" destOrd="0" parTransId="{C38CF9AA-C3B9-495A-9BE7-40A8D5E7A95B}" sibTransId="{43EA7916-FDDD-47CC-92AC-AFCA57277A96}"/>
    <dgm:cxn modelId="{7F622F72-FEF6-4A5A-BB78-5E6011D6869F}" type="presOf" srcId="{6CBC3C3B-FCCC-4863-BE12-6A56787F4276}" destId="{370814D2-094E-42C4-84D1-BDF61A989CC0}" srcOrd="1" destOrd="0" presId="urn:microsoft.com/office/officeart/2005/8/layout/process2"/>
    <dgm:cxn modelId="{CEC1DD78-CA00-4ACD-8062-23AEF687F8E3}" srcId="{A52D3F97-7970-4E7E-82A0-832CAFC4BB5C}" destId="{B865185F-BBC2-46AA-9FB9-F6F539EFB415}" srcOrd="10" destOrd="0" parTransId="{E189979F-3554-4924-80F1-2B5508B279F3}" sibTransId="{8D8E891F-AD7E-4FBC-9B2B-BFFFA53E2128}"/>
    <dgm:cxn modelId="{0198F07C-4930-4A1B-90F2-BB3E61DD161E}" srcId="{A52D3F97-7970-4E7E-82A0-832CAFC4BB5C}" destId="{1F32396F-ACC9-443C-B695-8F7BE39DBF4C}" srcOrd="0" destOrd="0" parTransId="{D002BF33-0DB9-4B10-9E22-B4F679D093A9}" sibTransId="{D6878242-E137-4D26-8E4F-A43721AA03C0}"/>
    <dgm:cxn modelId="{C73AE481-CD8B-4544-8C30-15355347A0FA}" type="presOf" srcId="{AA9BE435-7864-4E17-B027-7042CAD8E33D}" destId="{E4987F6F-E9CC-40EE-8921-9E5AF43C4759}" srcOrd="0" destOrd="0" presId="urn:microsoft.com/office/officeart/2005/8/layout/process2"/>
    <dgm:cxn modelId="{365DEC87-B25B-48BA-8BBE-088E0A52F80F}" type="presOf" srcId="{4D5BCFE4-DEBF-4035-AD1E-235DC64D9B4C}" destId="{6063364B-0982-48CD-BC80-658D068BF1CD}" srcOrd="0" destOrd="0" presId="urn:microsoft.com/office/officeart/2005/8/layout/process2"/>
    <dgm:cxn modelId="{2D226E8E-E05E-4B84-85C4-FD4F926D1C9F}" type="presOf" srcId="{B83A0FBC-AD66-4C31-B62B-119781B29E9E}" destId="{3FD3659C-78E0-4640-A964-1AADE1FEDC52}" srcOrd="1" destOrd="0" presId="urn:microsoft.com/office/officeart/2005/8/layout/process2"/>
    <dgm:cxn modelId="{EDDF728E-C807-464B-B8D0-F8DBAE53AD6A}" type="presOf" srcId="{6923FE1F-7E14-4408-9BA5-148E39882655}" destId="{27DEF100-434B-499A-ACDF-9809F50B617C}" srcOrd="0" destOrd="0" presId="urn:microsoft.com/office/officeart/2005/8/layout/process2"/>
    <dgm:cxn modelId="{2D12608F-F4F7-426A-B87E-5BDC1EA266D6}" type="presOf" srcId="{8B610267-32E8-4686-9873-0C58CE70AFFD}" destId="{C78EB9EE-231E-4B32-80D2-16D636A882EC}" srcOrd="0" destOrd="0" presId="urn:microsoft.com/office/officeart/2005/8/layout/process2"/>
    <dgm:cxn modelId="{1DD2E991-26B1-4578-BCA3-91D654C3CBCD}" type="presOf" srcId="{6923FE1F-7E14-4408-9BA5-148E39882655}" destId="{B1774E45-BEAD-496A-957E-09900035B21E}" srcOrd="1" destOrd="0" presId="urn:microsoft.com/office/officeart/2005/8/layout/process2"/>
    <dgm:cxn modelId="{187F9F98-3A52-4F46-8625-5FB2D710258D}" type="presOf" srcId="{5EDD5B85-715C-4192-8C56-5C2063356290}" destId="{24043461-DF72-40D9-BD41-7C94200D06D6}" srcOrd="1" destOrd="0" presId="urn:microsoft.com/office/officeart/2005/8/layout/process2"/>
    <dgm:cxn modelId="{5EB0EB9A-619E-4420-9F58-530EE21645F0}" type="presOf" srcId="{450B1300-8BBF-407E-9986-D51961989355}" destId="{B02EB46D-58FA-4A2D-AB4C-56609E951B78}" srcOrd="0" destOrd="0" presId="urn:microsoft.com/office/officeart/2005/8/layout/process2"/>
    <dgm:cxn modelId="{F9723DA3-A33C-40A1-8694-0FA3DBA47DBF}" type="presOf" srcId="{B865185F-BBC2-46AA-9FB9-F6F539EFB415}" destId="{7B195BE9-0D3B-42D9-843E-A95F991EA744}" srcOrd="0" destOrd="0" presId="urn:microsoft.com/office/officeart/2005/8/layout/process2"/>
    <dgm:cxn modelId="{23D068B2-3E7C-4F11-B345-4B88C03181BD}" type="presOf" srcId="{D20C5607-B956-4FAE-91A6-640DD5795BFC}" destId="{947DA86D-49DC-4DEA-B119-7AD1543F6EAA}" srcOrd="0" destOrd="0" presId="urn:microsoft.com/office/officeart/2005/8/layout/process2"/>
    <dgm:cxn modelId="{29AC1DB3-B76C-4009-987E-D407B73741F6}" srcId="{A52D3F97-7970-4E7E-82A0-832CAFC4BB5C}" destId="{2DCC4287-F6FE-4F62-8685-2B7BA9402E74}" srcOrd="8" destOrd="0" parTransId="{C1D21773-3E64-4F9D-BCF3-7138E941AAAB}" sibTransId="{08406936-EAAC-4D36-8572-5934E15AE6BE}"/>
    <dgm:cxn modelId="{487185B3-8481-4857-9A7A-6617565312FE}" type="presOf" srcId="{5A54E1C2-4E63-449C-BE40-D8DBD7BD341D}" destId="{B22D5E97-BA4B-40F9-A308-1B098F6FAC75}" srcOrd="0" destOrd="0" presId="urn:microsoft.com/office/officeart/2005/8/layout/process2"/>
    <dgm:cxn modelId="{D9E07AB7-0D1C-4474-901A-D318608FB80F}" srcId="{A52D3F97-7970-4E7E-82A0-832CAFC4BB5C}" destId="{3BFC03A6-174A-473C-B1E8-651F3B5CD010}" srcOrd="3" destOrd="0" parTransId="{91253DE8-ED39-40EE-B7A5-78A9381E8EA9}" sibTransId="{5EDD5B85-715C-4192-8C56-5C2063356290}"/>
    <dgm:cxn modelId="{48DCDCBA-7007-47E6-B274-EB5B8773D6B6}" srcId="{A52D3F97-7970-4E7E-82A0-832CAFC4BB5C}" destId="{A4F63631-D9EE-4DC3-A168-5B109544EEA2}" srcOrd="11" destOrd="0" parTransId="{EC3359FE-D6FC-4492-BED1-A6FA9E0AA816}" sibTransId="{4A9FCA7F-70D2-4A9B-9821-11D203A5D08F}"/>
    <dgm:cxn modelId="{86EA6BCC-081B-4F3C-A5FA-22703FBCC021}" srcId="{A52D3F97-7970-4E7E-82A0-832CAFC4BB5C}" destId="{4D5BCFE4-DEBF-4035-AD1E-235DC64D9B4C}" srcOrd="6" destOrd="0" parTransId="{758782E8-F6DE-4C6E-BDD2-C9ADBC8A7B6B}" sibTransId="{6923FE1F-7E14-4408-9BA5-148E39882655}"/>
    <dgm:cxn modelId="{49A430CE-90C0-48C3-A72F-F39EA13C9AC4}" type="presOf" srcId="{D6878242-E137-4D26-8E4F-A43721AA03C0}" destId="{C29833C0-2C7E-4908-93F3-718BA3CCD601}" srcOrd="1" destOrd="0" presId="urn:microsoft.com/office/officeart/2005/8/layout/process2"/>
    <dgm:cxn modelId="{8F4DFCD3-8A3B-4FCA-974B-915B10126363}" type="presOf" srcId="{5EDD5B85-715C-4192-8C56-5C2063356290}" destId="{EB1EC089-DBD0-40C6-B490-FE161F8B4AAF}" srcOrd="0" destOrd="0" presId="urn:microsoft.com/office/officeart/2005/8/layout/process2"/>
    <dgm:cxn modelId="{72812DD4-72B4-411D-B781-47E0CF53EFA3}" type="presOf" srcId="{D20C5607-B956-4FAE-91A6-640DD5795BFC}" destId="{569D0844-EBF8-47FC-8F1E-B7CA0871CAC2}" srcOrd="1" destOrd="0" presId="urn:microsoft.com/office/officeart/2005/8/layout/process2"/>
    <dgm:cxn modelId="{9D9322DA-7654-48CB-9D32-E4F85A3B58C4}" type="presOf" srcId="{8D8E891F-AD7E-4FBC-9B2B-BFFFA53E2128}" destId="{804EAAA9-2E21-4469-B3ED-1011B31CFF14}" srcOrd="1" destOrd="0" presId="urn:microsoft.com/office/officeart/2005/8/layout/process2"/>
    <dgm:cxn modelId="{F72F08DB-C286-40C7-BA79-58219ED79E3F}" type="presOf" srcId="{A52D3F97-7970-4E7E-82A0-832CAFC4BB5C}" destId="{AA47E1FC-6EDE-4B5F-BCA0-8E829B6EB8C6}" srcOrd="0" destOrd="0" presId="urn:microsoft.com/office/officeart/2005/8/layout/process2"/>
    <dgm:cxn modelId="{B028E4EA-CAB1-4404-A87D-278FC87CEDC9}" type="presOf" srcId="{8D8E891F-AD7E-4FBC-9B2B-BFFFA53E2128}" destId="{726A699A-54D6-4EDB-9999-9183C97B1493}" srcOrd="0" destOrd="0" presId="urn:microsoft.com/office/officeart/2005/8/layout/process2"/>
    <dgm:cxn modelId="{DF3234EE-A2C4-4AA3-977A-29F2CC41A915}" type="presOf" srcId="{768AD2F7-222C-4887-BCB7-66123C041104}" destId="{0FD39CD5-B5FC-4D99-956D-448077D094A3}" srcOrd="0" destOrd="0" presId="urn:microsoft.com/office/officeart/2005/8/layout/process2"/>
    <dgm:cxn modelId="{E38D2EFA-7F39-42DB-A02A-30D7B57D3D19}" type="presOf" srcId="{2DCC4287-F6FE-4F62-8685-2B7BA9402E74}" destId="{C56D6B9F-B937-4148-AC8F-0EFDF6B8B977}" srcOrd="0" destOrd="0" presId="urn:microsoft.com/office/officeart/2005/8/layout/process2"/>
    <dgm:cxn modelId="{83095F82-40B6-4177-8B92-91CA01C529BC}" type="presParOf" srcId="{AA47E1FC-6EDE-4B5F-BCA0-8E829B6EB8C6}" destId="{E89D25F6-CCAC-435C-9B8A-63A5AFE875F3}" srcOrd="0" destOrd="0" presId="urn:microsoft.com/office/officeart/2005/8/layout/process2"/>
    <dgm:cxn modelId="{3540CF10-CA77-4A11-9C37-BEFF87B9421F}" type="presParOf" srcId="{AA47E1FC-6EDE-4B5F-BCA0-8E829B6EB8C6}" destId="{70DDE6B7-0621-4D5A-BA2E-668A985EDB39}" srcOrd="1" destOrd="0" presId="urn:microsoft.com/office/officeart/2005/8/layout/process2"/>
    <dgm:cxn modelId="{92C95BC8-BBBE-424B-B561-A54BD5460F14}" type="presParOf" srcId="{70DDE6B7-0621-4D5A-BA2E-668A985EDB39}" destId="{C29833C0-2C7E-4908-93F3-718BA3CCD601}" srcOrd="0" destOrd="0" presId="urn:microsoft.com/office/officeart/2005/8/layout/process2"/>
    <dgm:cxn modelId="{C1ED7418-2E25-4B17-A8FB-71CB3DAA4114}" type="presParOf" srcId="{AA47E1FC-6EDE-4B5F-BCA0-8E829B6EB8C6}" destId="{B334BE17-BBE0-41BB-B0C6-93D50CFD0245}" srcOrd="2" destOrd="0" presId="urn:microsoft.com/office/officeart/2005/8/layout/process2"/>
    <dgm:cxn modelId="{16870182-82C4-466E-A0B9-8543E8DF3C23}" type="presParOf" srcId="{AA47E1FC-6EDE-4B5F-BCA0-8E829B6EB8C6}" destId="{D2095EDE-5AF2-4DBA-AAE5-EE9DE44ED189}" srcOrd="3" destOrd="0" presId="urn:microsoft.com/office/officeart/2005/8/layout/process2"/>
    <dgm:cxn modelId="{B125058E-CCF0-489E-B776-BEF7A56EACE6}" type="presParOf" srcId="{D2095EDE-5AF2-4DBA-AAE5-EE9DE44ED189}" destId="{370814D2-094E-42C4-84D1-BDF61A989CC0}" srcOrd="0" destOrd="0" presId="urn:microsoft.com/office/officeart/2005/8/layout/process2"/>
    <dgm:cxn modelId="{30FC42E9-885B-4F3E-9937-835943FDA498}" type="presParOf" srcId="{AA47E1FC-6EDE-4B5F-BCA0-8E829B6EB8C6}" destId="{34B6B5AC-3E6A-4BC5-83C5-A8F8C847E029}" srcOrd="4" destOrd="0" presId="urn:microsoft.com/office/officeart/2005/8/layout/process2"/>
    <dgm:cxn modelId="{27D64929-A64D-4196-AB3A-C5289A648A28}" type="presParOf" srcId="{AA47E1FC-6EDE-4B5F-BCA0-8E829B6EB8C6}" destId="{E4987F6F-E9CC-40EE-8921-9E5AF43C4759}" srcOrd="5" destOrd="0" presId="urn:microsoft.com/office/officeart/2005/8/layout/process2"/>
    <dgm:cxn modelId="{33C56019-BE8A-442D-9E56-3F50EED71ED0}" type="presParOf" srcId="{E4987F6F-E9CC-40EE-8921-9E5AF43C4759}" destId="{FF85D896-FD80-4109-9BD9-5C74823E4996}" srcOrd="0" destOrd="0" presId="urn:microsoft.com/office/officeart/2005/8/layout/process2"/>
    <dgm:cxn modelId="{9DF885C6-64F4-448E-AAF8-21EF333470FA}" type="presParOf" srcId="{AA47E1FC-6EDE-4B5F-BCA0-8E829B6EB8C6}" destId="{78D4D61A-A9CB-4281-9D7A-9EB4627BD64E}" srcOrd="6" destOrd="0" presId="urn:microsoft.com/office/officeart/2005/8/layout/process2"/>
    <dgm:cxn modelId="{519F68FD-49E0-43BF-BAA3-12B951D0E767}" type="presParOf" srcId="{AA47E1FC-6EDE-4B5F-BCA0-8E829B6EB8C6}" destId="{EB1EC089-DBD0-40C6-B490-FE161F8B4AAF}" srcOrd="7" destOrd="0" presId="urn:microsoft.com/office/officeart/2005/8/layout/process2"/>
    <dgm:cxn modelId="{90CA653E-2B12-46E9-B3FC-F9212C190329}" type="presParOf" srcId="{EB1EC089-DBD0-40C6-B490-FE161F8B4AAF}" destId="{24043461-DF72-40D9-BD41-7C94200D06D6}" srcOrd="0" destOrd="0" presId="urn:microsoft.com/office/officeart/2005/8/layout/process2"/>
    <dgm:cxn modelId="{A7BDB7FD-5E26-4D43-9027-B343BB3EC023}" type="presParOf" srcId="{AA47E1FC-6EDE-4B5F-BCA0-8E829B6EB8C6}" destId="{0FD39CD5-B5FC-4D99-956D-448077D094A3}" srcOrd="8" destOrd="0" presId="urn:microsoft.com/office/officeart/2005/8/layout/process2"/>
    <dgm:cxn modelId="{BCE519FA-1C4D-4982-9352-F9DFCD1905B3}" type="presParOf" srcId="{AA47E1FC-6EDE-4B5F-BCA0-8E829B6EB8C6}" destId="{C78EB9EE-231E-4B32-80D2-16D636A882EC}" srcOrd="9" destOrd="0" presId="urn:microsoft.com/office/officeart/2005/8/layout/process2"/>
    <dgm:cxn modelId="{17FD4B93-B504-4E12-9C36-D5D398861690}" type="presParOf" srcId="{C78EB9EE-231E-4B32-80D2-16D636A882EC}" destId="{E48F01A4-A5BE-4B58-B6B1-4FC0526E28D0}" srcOrd="0" destOrd="0" presId="urn:microsoft.com/office/officeart/2005/8/layout/process2"/>
    <dgm:cxn modelId="{92938975-6FBB-47D9-BDF2-5D8EB46E5BCB}" type="presParOf" srcId="{AA47E1FC-6EDE-4B5F-BCA0-8E829B6EB8C6}" destId="{B22D5E97-BA4B-40F9-A308-1B098F6FAC75}" srcOrd="10" destOrd="0" presId="urn:microsoft.com/office/officeart/2005/8/layout/process2"/>
    <dgm:cxn modelId="{19BDEAD5-0F11-49CE-A4F2-16925B68A11A}" type="presParOf" srcId="{AA47E1FC-6EDE-4B5F-BCA0-8E829B6EB8C6}" destId="{947DA86D-49DC-4DEA-B119-7AD1543F6EAA}" srcOrd="11" destOrd="0" presId="urn:microsoft.com/office/officeart/2005/8/layout/process2"/>
    <dgm:cxn modelId="{F6FA4AE8-6B5B-4973-BF4A-67EB42D056E8}" type="presParOf" srcId="{947DA86D-49DC-4DEA-B119-7AD1543F6EAA}" destId="{569D0844-EBF8-47FC-8F1E-B7CA0871CAC2}" srcOrd="0" destOrd="0" presId="urn:microsoft.com/office/officeart/2005/8/layout/process2"/>
    <dgm:cxn modelId="{6F6AA7B2-E3EA-4D04-9B49-20F04CB13B81}" type="presParOf" srcId="{AA47E1FC-6EDE-4B5F-BCA0-8E829B6EB8C6}" destId="{6063364B-0982-48CD-BC80-658D068BF1CD}" srcOrd="12" destOrd="0" presId="urn:microsoft.com/office/officeart/2005/8/layout/process2"/>
    <dgm:cxn modelId="{59DDA71A-4910-436C-B417-93926777E6A3}" type="presParOf" srcId="{AA47E1FC-6EDE-4B5F-BCA0-8E829B6EB8C6}" destId="{27DEF100-434B-499A-ACDF-9809F50B617C}" srcOrd="13" destOrd="0" presId="urn:microsoft.com/office/officeart/2005/8/layout/process2"/>
    <dgm:cxn modelId="{6FF1388D-4C96-473C-9792-F68A6E8923F1}" type="presParOf" srcId="{27DEF100-434B-499A-ACDF-9809F50B617C}" destId="{B1774E45-BEAD-496A-957E-09900035B21E}" srcOrd="0" destOrd="0" presId="urn:microsoft.com/office/officeart/2005/8/layout/process2"/>
    <dgm:cxn modelId="{78EB98BD-8EA4-41B5-A2C4-A478743D307B}" type="presParOf" srcId="{AA47E1FC-6EDE-4B5F-BCA0-8E829B6EB8C6}" destId="{B02EB46D-58FA-4A2D-AB4C-56609E951B78}" srcOrd="14" destOrd="0" presId="urn:microsoft.com/office/officeart/2005/8/layout/process2"/>
    <dgm:cxn modelId="{9D68FBDB-3316-4262-B467-405B286F1A55}" type="presParOf" srcId="{AA47E1FC-6EDE-4B5F-BCA0-8E829B6EB8C6}" destId="{27B05FEB-FB31-4ADB-94C7-43578F35A78F}" srcOrd="15" destOrd="0" presId="urn:microsoft.com/office/officeart/2005/8/layout/process2"/>
    <dgm:cxn modelId="{49C25F56-FEBF-4CC6-B0E0-375F8A88B73D}" type="presParOf" srcId="{27B05FEB-FB31-4ADB-94C7-43578F35A78F}" destId="{3FD3659C-78E0-4640-A964-1AADE1FEDC52}" srcOrd="0" destOrd="0" presId="urn:microsoft.com/office/officeart/2005/8/layout/process2"/>
    <dgm:cxn modelId="{37484698-71D2-4B43-90F8-121650A77CF4}" type="presParOf" srcId="{AA47E1FC-6EDE-4B5F-BCA0-8E829B6EB8C6}" destId="{C56D6B9F-B937-4148-AC8F-0EFDF6B8B977}" srcOrd="16" destOrd="0" presId="urn:microsoft.com/office/officeart/2005/8/layout/process2"/>
    <dgm:cxn modelId="{C0A71949-7654-4CB6-85E9-95D7CA69C333}" type="presParOf" srcId="{AA47E1FC-6EDE-4B5F-BCA0-8E829B6EB8C6}" destId="{A5F8736E-3D83-4F13-BAAF-2EE51B0D20C7}" srcOrd="17" destOrd="0" presId="urn:microsoft.com/office/officeart/2005/8/layout/process2"/>
    <dgm:cxn modelId="{CF3DDA7B-871C-42B5-A2C8-4F7378B6B403}" type="presParOf" srcId="{A5F8736E-3D83-4F13-BAAF-2EE51B0D20C7}" destId="{D7AC04AC-C462-4F7F-A600-D7CA786A1CE3}" srcOrd="0" destOrd="0" presId="urn:microsoft.com/office/officeart/2005/8/layout/process2"/>
    <dgm:cxn modelId="{0B2AEC7C-BCEC-48DE-B0E8-30C83D82A697}" type="presParOf" srcId="{AA47E1FC-6EDE-4B5F-BCA0-8E829B6EB8C6}" destId="{B822A495-FD00-4EB1-B7AB-AE76B55B21ED}" srcOrd="18" destOrd="0" presId="urn:microsoft.com/office/officeart/2005/8/layout/process2"/>
    <dgm:cxn modelId="{3B34A411-38BA-4F5F-8A48-CB35BADA5701}" type="presParOf" srcId="{AA47E1FC-6EDE-4B5F-BCA0-8E829B6EB8C6}" destId="{FD5786D8-A4DC-4582-958A-4AC7313ECD9B}" srcOrd="19" destOrd="0" presId="urn:microsoft.com/office/officeart/2005/8/layout/process2"/>
    <dgm:cxn modelId="{C1542C35-0902-49B8-8AF4-94E8826584AC}" type="presParOf" srcId="{FD5786D8-A4DC-4582-958A-4AC7313ECD9B}" destId="{34672244-A5CD-424B-AC2B-3C78C8F2C7CF}" srcOrd="0" destOrd="0" presId="urn:microsoft.com/office/officeart/2005/8/layout/process2"/>
    <dgm:cxn modelId="{54071D9A-89A2-4B65-B7D2-0F831A5C5F06}" type="presParOf" srcId="{AA47E1FC-6EDE-4B5F-BCA0-8E829B6EB8C6}" destId="{7B195BE9-0D3B-42D9-843E-A95F991EA744}" srcOrd="20" destOrd="0" presId="urn:microsoft.com/office/officeart/2005/8/layout/process2"/>
    <dgm:cxn modelId="{F7D21A50-F3AA-4597-9305-27EF94272564}" type="presParOf" srcId="{AA47E1FC-6EDE-4B5F-BCA0-8E829B6EB8C6}" destId="{726A699A-54D6-4EDB-9999-9183C97B1493}" srcOrd="21" destOrd="0" presId="urn:microsoft.com/office/officeart/2005/8/layout/process2"/>
    <dgm:cxn modelId="{280910B0-0444-4467-B2A7-6330E831FCF3}" type="presParOf" srcId="{726A699A-54D6-4EDB-9999-9183C97B1493}" destId="{804EAAA9-2E21-4469-B3ED-1011B31CFF14}" srcOrd="0" destOrd="0" presId="urn:microsoft.com/office/officeart/2005/8/layout/process2"/>
    <dgm:cxn modelId="{1222C5A2-6E56-4D1B-9C70-40553CC869AE}" type="presParOf" srcId="{AA47E1FC-6EDE-4B5F-BCA0-8E829B6EB8C6}" destId="{DF187C5B-7042-41A1-85CE-A7BA697CB23F}" srcOrd="2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89D25F6-CCAC-435C-9B8A-63A5AFE875F3}">
      <dsp:nvSpPr>
        <dsp:cNvPr id="0" name=""/>
        <dsp:cNvSpPr/>
      </dsp:nvSpPr>
      <dsp:spPr>
        <a:xfrm>
          <a:off x="1077497" y="101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Khởi tạo dự án</a:t>
          </a:r>
        </a:p>
      </dsp:txBody>
      <dsp:txXfrm>
        <a:off x="1091347" y="14860"/>
        <a:ext cx="1798755" cy="445168"/>
      </dsp:txXfrm>
    </dsp:sp>
    <dsp:sp modelId="{70DDE6B7-0621-4D5A-BA2E-668A985EDB39}">
      <dsp:nvSpPr>
        <dsp:cNvPr id="0" name=""/>
        <dsp:cNvSpPr/>
      </dsp:nvSpPr>
      <dsp:spPr>
        <a:xfrm rot="5400000">
          <a:off x="1902062" y="48570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03433"/>
        <a:ext cx="127674" cy="124128"/>
      </dsp:txXfrm>
    </dsp:sp>
    <dsp:sp modelId="{B334BE17-BBE0-41BB-B0C6-93D50CFD0245}">
      <dsp:nvSpPr>
        <dsp:cNvPr id="0" name=""/>
        <dsp:cNvSpPr/>
      </dsp:nvSpPr>
      <dsp:spPr>
        <a:xfrm>
          <a:off x="1077497" y="71031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3"/>
            <a:satOff val="-531"/>
            <a:lumOff val="125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Chuẩn bị nhân sự</a:t>
          </a:r>
        </a:p>
      </dsp:txBody>
      <dsp:txXfrm>
        <a:off x="1091347" y="724163"/>
        <a:ext cx="1798755" cy="445168"/>
      </dsp:txXfrm>
    </dsp:sp>
    <dsp:sp modelId="{D2095EDE-5AF2-4DBA-AAE5-EE9DE44ED189}">
      <dsp:nvSpPr>
        <dsp:cNvPr id="0" name=""/>
        <dsp:cNvSpPr/>
      </dsp:nvSpPr>
      <dsp:spPr>
        <a:xfrm rot="5400000">
          <a:off x="1902062" y="1195004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2"/>
            <a:satOff val="-584"/>
            <a:lumOff val="137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212737"/>
        <a:ext cx="127674" cy="124128"/>
      </dsp:txXfrm>
    </dsp:sp>
    <dsp:sp modelId="{34B6B5AC-3E6A-4BC5-83C5-A8F8C847E029}">
      <dsp:nvSpPr>
        <dsp:cNvPr id="0" name=""/>
        <dsp:cNvSpPr/>
      </dsp:nvSpPr>
      <dsp:spPr>
        <a:xfrm>
          <a:off x="1077497" y="141961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851185"/>
            <a:satOff val="-1062"/>
            <a:lumOff val="250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Khảo sát yêu cầu khách hàng</a:t>
          </a:r>
        </a:p>
      </dsp:txBody>
      <dsp:txXfrm>
        <a:off x="1091347" y="1433466"/>
        <a:ext cx="1798755" cy="445168"/>
      </dsp:txXfrm>
    </dsp:sp>
    <dsp:sp modelId="{E4987F6F-E9CC-40EE-8921-9E5AF43C4759}">
      <dsp:nvSpPr>
        <dsp:cNvPr id="0" name=""/>
        <dsp:cNvSpPr/>
      </dsp:nvSpPr>
      <dsp:spPr>
        <a:xfrm rot="5400000">
          <a:off x="1902062" y="190430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936304"/>
            <a:satOff val="-1168"/>
            <a:lumOff val="275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1922040"/>
        <a:ext cx="127674" cy="124128"/>
      </dsp:txXfrm>
    </dsp:sp>
    <dsp:sp modelId="{78D4D61A-A9CB-4281-9D7A-9EB4627BD64E}">
      <dsp:nvSpPr>
        <dsp:cNvPr id="0" name=""/>
        <dsp:cNvSpPr/>
      </dsp:nvSpPr>
      <dsp:spPr>
        <a:xfrm>
          <a:off x="1077497" y="2128920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276778"/>
            <a:satOff val="-1592"/>
            <a:lumOff val="3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Thiết kế quy trình nghiệp vụ</a:t>
          </a:r>
        </a:p>
      </dsp:txBody>
      <dsp:txXfrm>
        <a:off x="1091347" y="2142770"/>
        <a:ext cx="1798755" cy="445168"/>
      </dsp:txXfrm>
    </dsp:sp>
    <dsp:sp modelId="{EB1EC089-DBD0-40C6-B490-FE161F8B4AAF}">
      <dsp:nvSpPr>
        <dsp:cNvPr id="0" name=""/>
        <dsp:cNvSpPr/>
      </dsp:nvSpPr>
      <dsp:spPr>
        <a:xfrm rot="5400000">
          <a:off x="1902062" y="261361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404456"/>
            <a:satOff val="-1752"/>
            <a:lumOff val="412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2631343"/>
        <a:ext cx="127674" cy="124128"/>
      </dsp:txXfrm>
    </dsp:sp>
    <dsp:sp modelId="{0FD39CD5-B5FC-4D99-956D-448077D094A3}">
      <dsp:nvSpPr>
        <dsp:cNvPr id="0" name=""/>
        <dsp:cNvSpPr/>
      </dsp:nvSpPr>
      <dsp:spPr>
        <a:xfrm>
          <a:off x="1077497" y="2838223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1702371"/>
            <a:satOff val="-2123"/>
            <a:lumOff val="4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Quản lý nội bộ</a:t>
          </a:r>
        </a:p>
      </dsp:txBody>
      <dsp:txXfrm>
        <a:off x="1091347" y="2852073"/>
        <a:ext cx="1798755" cy="445168"/>
      </dsp:txXfrm>
    </dsp:sp>
    <dsp:sp modelId="{C78EB9EE-231E-4B32-80D2-16D636A882EC}">
      <dsp:nvSpPr>
        <dsp:cNvPr id="0" name=""/>
        <dsp:cNvSpPr/>
      </dsp:nvSpPr>
      <dsp:spPr>
        <a:xfrm rot="5400000">
          <a:off x="1902062" y="332291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1872608"/>
            <a:satOff val="-2336"/>
            <a:lumOff val="549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3340646"/>
        <a:ext cx="127674" cy="124128"/>
      </dsp:txXfrm>
    </dsp:sp>
    <dsp:sp modelId="{B22D5E97-BA4B-40F9-A308-1B098F6FAC75}">
      <dsp:nvSpPr>
        <dsp:cNvPr id="0" name=""/>
        <dsp:cNvSpPr/>
      </dsp:nvSpPr>
      <dsp:spPr>
        <a:xfrm>
          <a:off x="1077497" y="354752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127963"/>
            <a:satOff val="-2654"/>
            <a:lumOff val="62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( chức năng, thời gian,môi trường,hạng mục kiểm thư)</a:t>
          </a:r>
        </a:p>
      </dsp:txBody>
      <dsp:txXfrm>
        <a:off x="1091347" y="3561376"/>
        <a:ext cx="1798755" cy="445168"/>
      </dsp:txXfrm>
    </dsp:sp>
    <dsp:sp modelId="{947DA86D-49DC-4DEA-B119-7AD1543F6EAA}">
      <dsp:nvSpPr>
        <dsp:cNvPr id="0" name=""/>
        <dsp:cNvSpPr/>
      </dsp:nvSpPr>
      <dsp:spPr>
        <a:xfrm rot="5400000">
          <a:off x="1902062" y="4032217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340759"/>
            <a:satOff val="-2919"/>
            <a:lumOff val="68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049950"/>
        <a:ext cx="127674" cy="124128"/>
      </dsp:txXfrm>
    </dsp:sp>
    <dsp:sp modelId="{6063364B-0982-48CD-BC80-658D068BF1CD}">
      <dsp:nvSpPr>
        <dsp:cNvPr id="0" name=""/>
        <dsp:cNvSpPr/>
      </dsp:nvSpPr>
      <dsp:spPr>
        <a:xfrm>
          <a:off x="1077497" y="425682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553556"/>
            <a:satOff val="-3185"/>
            <a:lumOff val="74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Ước lượng giá thành</a:t>
          </a:r>
        </a:p>
      </dsp:txBody>
      <dsp:txXfrm>
        <a:off x="1091347" y="4270679"/>
        <a:ext cx="1798755" cy="445168"/>
      </dsp:txXfrm>
    </dsp:sp>
    <dsp:sp modelId="{27DEF100-434B-499A-ACDF-9809F50B617C}">
      <dsp:nvSpPr>
        <dsp:cNvPr id="0" name=""/>
        <dsp:cNvSpPr/>
      </dsp:nvSpPr>
      <dsp:spPr>
        <a:xfrm rot="5400000">
          <a:off x="1902062" y="4741520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2808911"/>
            <a:satOff val="-3503"/>
            <a:lumOff val="824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4759253"/>
        <a:ext cx="127674" cy="124128"/>
      </dsp:txXfrm>
    </dsp:sp>
    <dsp:sp modelId="{B02EB46D-58FA-4A2D-AB4C-56609E951B78}">
      <dsp:nvSpPr>
        <dsp:cNvPr id="0" name=""/>
        <dsp:cNvSpPr/>
      </dsp:nvSpPr>
      <dsp:spPr>
        <a:xfrm>
          <a:off x="1077497" y="496613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2979148"/>
            <a:satOff val="-3716"/>
            <a:lumOff val="874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1</a:t>
          </a:r>
        </a:p>
      </dsp:txBody>
      <dsp:txXfrm>
        <a:off x="1091347" y="4979982"/>
        <a:ext cx="1798755" cy="445168"/>
      </dsp:txXfrm>
    </dsp:sp>
    <dsp:sp modelId="{27B05FEB-FB31-4ADB-94C7-43578F35A78F}">
      <dsp:nvSpPr>
        <dsp:cNvPr id="0" name=""/>
        <dsp:cNvSpPr/>
      </dsp:nvSpPr>
      <dsp:spPr>
        <a:xfrm rot="5400000">
          <a:off x="1902062" y="545082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277063"/>
            <a:satOff val="-4087"/>
            <a:lumOff val="961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5468556"/>
        <a:ext cx="127674" cy="124128"/>
      </dsp:txXfrm>
    </dsp:sp>
    <dsp:sp modelId="{C56D6B9F-B937-4148-AC8F-0EFDF6B8B977}">
      <dsp:nvSpPr>
        <dsp:cNvPr id="0" name=""/>
        <dsp:cNvSpPr/>
      </dsp:nvSpPr>
      <dsp:spPr>
        <a:xfrm>
          <a:off x="1077497" y="5675436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404741"/>
            <a:satOff val="-4247"/>
            <a:lumOff val="999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2</a:t>
          </a:r>
        </a:p>
      </dsp:txBody>
      <dsp:txXfrm>
        <a:off x="1091347" y="5689286"/>
        <a:ext cx="1798755" cy="445168"/>
      </dsp:txXfrm>
    </dsp:sp>
    <dsp:sp modelId="{A5F8736E-3D83-4F13-BAAF-2EE51B0D20C7}">
      <dsp:nvSpPr>
        <dsp:cNvPr id="0" name=""/>
        <dsp:cNvSpPr/>
      </dsp:nvSpPr>
      <dsp:spPr>
        <a:xfrm rot="5400000">
          <a:off x="1902062" y="6160126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3745215"/>
            <a:satOff val="-4671"/>
            <a:lumOff val="1098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177859"/>
        <a:ext cx="127674" cy="124128"/>
      </dsp:txXfrm>
    </dsp:sp>
    <dsp:sp modelId="{B822A495-FD00-4EB1-B7AB-AE76B55B21ED}">
      <dsp:nvSpPr>
        <dsp:cNvPr id="0" name=""/>
        <dsp:cNvSpPr/>
      </dsp:nvSpPr>
      <dsp:spPr>
        <a:xfrm>
          <a:off x="1077497" y="6384739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3830334"/>
            <a:satOff val="-4777"/>
            <a:lumOff val="112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Phát triển và test giai đoạn 3</a:t>
          </a:r>
        </a:p>
      </dsp:txBody>
      <dsp:txXfrm>
        <a:off x="1091347" y="6398589"/>
        <a:ext cx="1798755" cy="445168"/>
      </dsp:txXfrm>
    </dsp:sp>
    <dsp:sp modelId="{FD5786D8-A4DC-4582-958A-4AC7313ECD9B}">
      <dsp:nvSpPr>
        <dsp:cNvPr id="0" name=""/>
        <dsp:cNvSpPr/>
      </dsp:nvSpPr>
      <dsp:spPr>
        <a:xfrm rot="5400000">
          <a:off x="1902062" y="6869429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213367"/>
            <a:satOff val="-5255"/>
            <a:lumOff val="1236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6887162"/>
        <a:ext cx="127674" cy="124128"/>
      </dsp:txXfrm>
    </dsp:sp>
    <dsp:sp modelId="{7B195BE9-0D3B-42D9-843E-A95F991EA744}">
      <dsp:nvSpPr>
        <dsp:cNvPr id="0" name=""/>
        <dsp:cNvSpPr/>
      </dsp:nvSpPr>
      <dsp:spPr>
        <a:xfrm>
          <a:off x="1077497" y="7094042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255926"/>
            <a:satOff val="-5308"/>
            <a:lumOff val="1248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Kiểm tra tổng thể</a:t>
          </a:r>
        </a:p>
      </dsp:txBody>
      <dsp:txXfrm>
        <a:off x="1091347" y="7107892"/>
        <a:ext cx="1798755" cy="445168"/>
      </dsp:txXfrm>
    </dsp:sp>
    <dsp:sp modelId="{726A699A-54D6-4EDB-9999-9183C97B1493}">
      <dsp:nvSpPr>
        <dsp:cNvPr id="0" name=""/>
        <dsp:cNvSpPr/>
      </dsp:nvSpPr>
      <dsp:spPr>
        <a:xfrm rot="5400000">
          <a:off x="1902062" y="7578733"/>
          <a:ext cx="177325" cy="212790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1926888" y="7596466"/>
        <a:ext cx="127674" cy="124128"/>
      </dsp:txXfrm>
    </dsp:sp>
    <dsp:sp modelId="{DF187C5B-7042-41A1-85CE-A7BA697CB23F}">
      <dsp:nvSpPr>
        <dsp:cNvPr id="0" name=""/>
        <dsp:cNvSpPr/>
      </dsp:nvSpPr>
      <dsp:spPr>
        <a:xfrm>
          <a:off x="1077497" y="7803345"/>
          <a:ext cx="1826455" cy="472868"/>
        </a:xfrm>
        <a:prstGeom prst="roundRect">
          <a:avLst>
            <a:gd name="adj" fmla="val 10000"/>
          </a:avLst>
        </a:prstGeom>
        <a:solidFill>
          <a:schemeClr val="accent2">
            <a:hueOff val="4681519"/>
            <a:satOff val="-5839"/>
            <a:lumOff val="1373"/>
            <a:alphaOff val="0"/>
          </a:schemeClr>
        </a:solidFill>
        <a:ln w="381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Bàn giao cho khách hàng</a:t>
          </a:r>
        </a:p>
      </dsp:txBody>
      <dsp:txXfrm>
        <a:off x="1091347" y="7817195"/>
        <a:ext cx="1798755" cy="4451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CDD83-6C82-4066-83A7-9F998ECEA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9</Pages>
  <Words>1262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8445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Hoang Kien</dc:creator>
  <cp:keywords/>
  <dc:description>Version 1.0</dc:description>
  <cp:lastModifiedBy>Thai Nguyen Viet</cp:lastModifiedBy>
  <cp:revision>125</cp:revision>
  <cp:lastPrinted>2008-03-13T11:02:00Z</cp:lastPrinted>
  <dcterms:created xsi:type="dcterms:W3CDTF">2018-10-22T04:18:00Z</dcterms:created>
  <dcterms:modified xsi:type="dcterms:W3CDTF">2019-05-18T13:50:00Z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